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C7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BA555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6909D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AAE36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E2DB0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Network Working Group                                              C. Li</w:t>
      </w:r>
    </w:p>
    <w:p w14:paraId="26F8A77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Internet-Draft                                                    C.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Xie</w:t>
      </w:r>
      <w:proofErr w:type="spellEnd"/>
    </w:p>
    <w:p w14:paraId="2C3DE5B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Intended status: Informational                             China Telecom</w:t>
      </w:r>
    </w:p>
    <w:p w14:paraId="5DA3452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Expires: December 30, 2018                                      R. Kumar</w:t>
      </w:r>
    </w:p>
    <w:p w14:paraId="5BA0933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R.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Lohiya</w:t>
      </w:r>
      <w:proofErr w:type="spellEnd"/>
    </w:p>
    <w:p w14:paraId="3A3C07E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Juniper Networks</w:t>
      </w:r>
    </w:p>
    <w:p w14:paraId="2C083D3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G.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Fioccola</w:t>
      </w:r>
      <w:proofErr w:type="spellEnd"/>
    </w:p>
    <w:p w14:paraId="5320B94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Telecom Italia</w:t>
      </w:r>
    </w:p>
    <w:p w14:paraId="297093E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W. Xu</w:t>
      </w:r>
    </w:p>
    <w:p w14:paraId="5EE7378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W. Liu</w:t>
      </w:r>
    </w:p>
    <w:p w14:paraId="674AD0E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Huawei Technologies</w:t>
      </w:r>
    </w:p>
    <w:p w14:paraId="3C3CD5A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D. Ma</w:t>
      </w:r>
    </w:p>
    <w:p w14:paraId="04DC65A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ZDNS</w:t>
      </w:r>
    </w:p>
    <w:p w14:paraId="1635255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J. Bi</w:t>
      </w:r>
    </w:p>
    <w:p w14:paraId="0FE65AB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Tsinghua University</w:t>
      </w:r>
    </w:p>
    <w:p w14:paraId="1333E03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June 28, 2018</w:t>
      </w:r>
    </w:p>
    <w:p w14:paraId="482DC33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A642D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5FC8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Coordinated Address Space Management architecture</w:t>
      </w:r>
    </w:p>
    <w:p w14:paraId="54A5CE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draft-li-opsawg-address-pool-management-arch-01</w:t>
      </w:r>
    </w:p>
    <w:p w14:paraId="77F6F4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0EC6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Abstract</w:t>
      </w:r>
    </w:p>
    <w:p w14:paraId="49D04B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DCB8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IP addresses work as a basic element for providing broadband network</w:t>
      </w:r>
    </w:p>
    <w:p w14:paraId="6C9BDAA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services.  However, the increase in number, diversity and complexity</w:t>
      </w:r>
    </w:p>
    <w:p w14:paraId="321F32B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of modern network devices and services creates unprecedented</w:t>
      </w:r>
    </w:p>
    <w:p w14:paraId="71E8B93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challenges for the currently prevailing approach of manual IP address</w:t>
      </w:r>
    </w:p>
    <w:p w14:paraId="0815878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management.  Manually maintaining IP addresses could always be sub-</w:t>
      </w:r>
    </w:p>
    <w:p w14:paraId="3CFD5AA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optimal for IP resource utilization.  Besides, it requires heavy</w:t>
      </w:r>
    </w:p>
    <w:p w14:paraId="5E8A8D6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human effort from network operators.  To achieve high utilization and</w:t>
      </w:r>
    </w:p>
    <w:p w14:paraId="045EB99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flexible scheduling of IP network addresses, it is necessary to</w:t>
      </w:r>
    </w:p>
    <w:p w14:paraId="410309F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automate the address scheduling process.  This document describes an</w:t>
      </w:r>
    </w:p>
    <w:p w14:paraId="2CA2D5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architecture for the IP address space management.  It includes</w:t>
      </w:r>
    </w:p>
    <w:p w14:paraId="7DE557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architectural concepts and components used in the CASM (Coordinated</w:t>
      </w:r>
    </w:p>
    <w:p w14:paraId="62693E6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Space Management), with a focus on those interfaces to be</w:t>
      </w:r>
    </w:p>
    <w:p w14:paraId="7A8C1CB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standardized in the IETF.</w:t>
      </w:r>
    </w:p>
    <w:p w14:paraId="6C3722E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43B4A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Status of This Memo</w:t>
      </w:r>
    </w:p>
    <w:p w14:paraId="3275C9A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C4D4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This Internet-Draft is submitted in full conformance with the</w:t>
      </w:r>
    </w:p>
    <w:p w14:paraId="792BF4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provisions of BCP 78 and BCP 79.</w:t>
      </w:r>
    </w:p>
    <w:p w14:paraId="264655A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51B5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Internet-Drafts are working documents of the Internet Engineering</w:t>
      </w:r>
    </w:p>
    <w:p w14:paraId="20B1848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Task Force (IETF).  Note that other groups may also distribute</w:t>
      </w:r>
    </w:p>
    <w:p w14:paraId="553715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working documents as Internet-Drafts.  The list of current </w:t>
      </w:r>
      <w:proofErr w:type="gramStart"/>
      <w:r w:rsidRPr="00436E89">
        <w:rPr>
          <w:rFonts w:ascii="Courier New" w:eastAsia="Times New Roman" w:hAnsi="Courier New" w:cs="Courier New"/>
          <w:sz w:val="20"/>
          <w:szCs w:val="20"/>
        </w:rPr>
        <w:t>Internet</w:t>
      </w:r>
      <w:proofErr w:type="gramEnd"/>
      <w:r w:rsidRPr="00436E89">
        <w:rPr>
          <w:rFonts w:ascii="Courier New" w:eastAsia="Times New Roman" w:hAnsi="Courier New" w:cs="Courier New"/>
          <w:sz w:val="20"/>
          <w:szCs w:val="20"/>
        </w:rPr>
        <w:t>-</w:t>
      </w:r>
    </w:p>
    <w:p w14:paraId="3D4947C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Drafts is at https://datatracker.ietf.org/drafts/current/.</w:t>
      </w:r>
    </w:p>
    <w:p w14:paraId="3F52800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060F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8F05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C5E2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90B08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D0460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1]</w:t>
      </w:r>
    </w:p>
    <w:p w14:paraId="071BCD2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9AB4C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>Internet-Draft           Address Pool Management               June 2018</w:t>
      </w:r>
    </w:p>
    <w:p w14:paraId="5A16EF9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F1786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A3C78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Internet-Drafts are draft documents valid for a maximum of six months</w:t>
      </w:r>
    </w:p>
    <w:p w14:paraId="242A58E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and may be updated, replaced, or obsoleted by other documents at any</w:t>
      </w:r>
    </w:p>
    <w:p w14:paraId="07A1DEC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time.  It is inappropriate to use Internet-Drafts as reference</w:t>
      </w:r>
    </w:p>
    <w:p w14:paraId="67ED377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material or to cite them other than as "work in progress."</w:t>
      </w:r>
    </w:p>
    <w:p w14:paraId="127688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5246E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This Internet-Draft will expire on December 30, 2018.</w:t>
      </w:r>
    </w:p>
    <w:p w14:paraId="377662E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BE36F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Copyright Notice</w:t>
      </w:r>
    </w:p>
    <w:p w14:paraId="434EF71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6A465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Copyright (c) 2018 IETF Trust and the persons identified as the</w:t>
      </w:r>
    </w:p>
    <w:p w14:paraId="531A0DD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document authors.  All rights reserved.</w:t>
      </w:r>
    </w:p>
    <w:p w14:paraId="2990CE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608A8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This document is subject to BCP 78 and the IETF Trust's Legal</w:t>
      </w:r>
    </w:p>
    <w:p w14:paraId="19AE809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Provisions Relating to IETF Documents</w:t>
      </w:r>
    </w:p>
    <w:p w14:paraId="5687A8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(https://trustee.ietf.org/license-info) in effect on the date of</w:t>
      </w:r>
    </w:p>
    <w:p w14:paraId="2D551E5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publication of this document.  Please review these documents</w:t>
      </w:r>
    </w:p>
    <w:p w14:paraId="3579A0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carefully, as they describe your rights and restrictions with respect</w:t>
      </w:r>
    </w:p>
    <w:p w14:paraId="1616327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to this document.  Code Components extracted from this document must</w:t>
      </w:r>
    </w:p>
    <w:p w14:paraId="6C99DC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include Simplified BSD License text as described in Section 4.e of</w:t>
      </w:r>
    </w:p>
    <w:p w14:paraId="65BACC8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Trust Legal Provisions and are provided without warranty as</w:t>
      </w:r>
    </w:p>
    <w:p w14:paraId="4A44FA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described in the Simplified BSD License.</w:t>
      </w:r>
    </w:p>
    <w:p w14:paraId="5338FE7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86005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Table of Contents</w:t>
      </w:r>
    </w:p>
    <w:p w14:paraId="4BC86B9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D4531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1.  Introduction  . . . . . . . . . . . . . . . . . . . . . . . .   3</w:t>
      </w:r>
    </w:p>
    <w:p w14:paraId="0684DE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2.  Terminology . . . . . . . . . . . . . . . . . . . . . . . . .   4</w:t>
      </w:r>
    </w:p>
    <w:p w14:paraId="3260FD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3.  CASM Reference architecture . . . . . . . . . . . . . . . . .   4</w:t>
      </w:r>
    </w:p>
    <w:p w14:paraId="4DE07A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4.  The overall procedure of CASM . . . . . . . . . . . . . . . .   7</w:t>
      </w:r>
    </w:p>
    <w:p w14:paraId="37BE1E8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5.  CASM Interface and operation  . . . . . . . . . . . . . . . .   8</w:t>
      </w:r>
    </w:p>
    <w:p w14:paraId="13A6B70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5.1.  CASM App-facing Interface . . . . . . . . . . . . . . . .   8</w:t>
      </w:r>
    </w:p>
    <w:p w14:paraId="7DC85D0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5.1.1.  Functional requirements . . . . . . . . . . . . . . .   8</w:t>
      </w:r>
    </w:p>
    <w:p w14:paraId="0AA605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5.1.2.  Interface modeling requirements . . . . . . . . . . .   9</w:t>
      </w:r>
    </w:p>
    <w:p w14:paraId="1E385F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5.2.  CASM device-facing Interface  . . . . . . . . . . . . . .   9</w:t>
      </w:r>
    </w:p>
    <w:p w14:paraId="73A786C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5.2.1.  Functional requirements . . . . . . . . . . . . . . .  10</w:t>
      </w:r>
    </w:p>
    <w:p w14:paraId="7CE9724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5.2.2.  Interface modeling requirements/Initial Address Pool</w:t>
      </w:r>
    </w:p>
    <w:p w14:paraId="22D2EC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Configuration . . . . . . . . . . . . . . . . . . . .  10</w:t>
      </w:r>
    </w:p>
    <w:p w14:paraId="10BD81C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5.2.3.  Interface modeling requirements/Address Pool Status</w:t>
      </w:r>
    </w:p>
    <w:p w14:paraId="512984A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Report  . . . . . . . . . . . . . . . . . . . . . . .  12</w:t>
      </w:r>
    </w:p>
    <w:p w14:paraId="40D35CE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5.2.4.  Interface modeling requirements/Address Pool Status</w:t>
      </w:r>
    </w:p>
    <w:p w14:paraId="079EE58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Query . . . . . . . . . . . . . . . . . . . . . . . .  13</w:t>
      </w:r>
    </w:p>
    <w:p w14:paraId="75D831F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5.2.5.  Interface modeling requirements/Address Exhaustion  .  13</w:t>
      </w:r>
    </w:p>
    <w:p w14:paraId="0201232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5.2.6.  Interface modeling requirements / Address Pool</w:t>
      </w:r>
    </w:p>
    <w:p w14:paraId="00AF3E6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Release . . . . . . . . . . . . . . . . . . . . . . .  14</w:t>
      </w:r>
    </w:p>
    <w:p w14:paraId="5DF9D31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6.  Services SDN Management Use Cases . . . . . . . . . . . . . .  15</w:t>
      </w:r>
    </w:p>
    <w:p w14:paraId="5423990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7.  Security Considerations . . . . . . . . . . . . . . . . . . .  16</w:t>
      </w:r>
    </w:p>
    <w:p w14:paraId="74B358F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8.  Acknowledgements  . . . . . . . . . . . . . . . . . . . . . .  16</w:t>
      </w:r>
    </w:p>
    <w:p w14:paraId="1F6811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9.  References  . . . . . . . . . . . . . . . . . . . . . . . . .  16</w:t>
      </w:r>
    </w:p>
    <w:p w14:paraId="7681E59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9.1.  Normative References  . . . . . . . . . . . . . . . . . .  16</w:t>
      </w:r>
    </w:p>
    <w:p w14:paraId="70517B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0D8FD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55091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4AC89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2]</w:t>
      </w:r>
    </w:p>
    <w:p w14:paraId="24FD48C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DD4C5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7BC7585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95B3B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1B40E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9.2.  Informative References  . . . . . . . . . . . . . . . . .  17</w:t>
      </w:r>
    </w:p>
    <w:p w14:paraId="0396A3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Authors' Addresses  . . . . . . . . . . . . . . . . . . . . . . .  17</w:t>
      </w:r>
    </w:p>
    <w:p w14:paraId="451327E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EE97E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1.  Introduction</w:t>
      </w:r>
    </w:p>
    <w:p w14:paraId="7E45F0E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37970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address space management is an integral part of any network</w:t>
      </w:r>
    </w:p>
    <w:p w14:paraId="5BAA8BF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management solution.  However, the increase in number, diversity and</w:t>
      </w:r>
    </w:p>
    <w:p w14:paraId="38C940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complexity of modern network devices and services creates</w:t>
      </w:r>
    </w:p>
    <w:p w14:paraId="1BBF352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unprecedented challenges for the currently prevailing approach of</w:t>
      </w:r>
    </w:p>
    <w:p w14:paraId="1167B6C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manual IP address management.  Manually maintaining IP addresses</w:t>
      </w:r>
    </w:p>
    <w:p w14:paraId="52DC737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could always be sub-optimal for IP resource utilization.  Besides, it</w:t>
      </w:r>
    </w:p>
    <w:p w14:paraId="6E46A7B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requires heavy human effort from network operators.</w:t>
      </w:r>
    </w:p>
    <w:p w14:paraId="279E2C7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1CC89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Another factor which drive this work is that t</w:t>
      </w:r>
      <w:del w:id="0" w:author="Joe Clarke" w:date="2018-07-15T11:16:00Z">
        <w:r w:rsidRPr="00436E89" w:rsidDel="00436E89">
          <w:rPr>
            <w:rFonts w:ascii="Courier New" w:eastAsia="Times New Roman" w:hAnsi="Courier New" w:cs="Courier New"/>
            <w:sz w:val="20"/>
            <w:szCs w:val="20"/>
          </w:rPr>
          <w:delText>T</w:delText>
        </w:r>
      </w:del>
      <w:r w:rsidRPr="00436E89">
        <w:rPr>
          <w:rFonts w:ascii="Courier New" w:eastAsia="Times New Roman" w:hAnsi="Courier New" w:cs="Courier New"/>
          <w:sz w:val="20"/>
          <w:szCs w:val="20"/>
        </w:rPr>
        <w:t xml:space="preserve">he </w:t>
      </w:r>
      <w:proofErr w:type="gramStart"/>
      <w:r w:rsidRPr="00436E89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14:paraId="3D4830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architectures are rapidly changing with the migration toward private</w:t>
      </w:r>
    </w:p>
    <w:p w14:paraId="157020E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and public clouds.  At the same time, application architectures are</w:t>
      </w:r>
    </w:p>
    <w:p w14:paraId="09AC12D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also evolving with a shift toward micro-services and multi-tiered</w:t>
      </w:r>
    </w:p>
    <w:p w14:paraId="295BAD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approach.</w:t>
      </w:r>
    </w:p>
    <w:p w14:paraId="3D2685C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E819D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There is a pressing need to define a new address management system</w:t>
      </w:r>
    </w:p>
    <w:p w14:paraId="2834E79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which can meet these diverse set of requirements.  To achieve high</w:t>
      </w:r>
    </w:p>
    <w:p w14:paraId="10A5371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utilization and flexible scheduling of IP network addresses, Such a</w:t>
      </w:r>
    </w:p>
    <w:p w14:paraId="2D3F3F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system should be capable of automating the address scheduling</w:t>
      </w:r>
    </w:p>
    <w:p w14:paraId="6E7E87A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process.  Such a system must be built with well-defined interfaces so</w:t>
      </w:r>
    </w:p>
    <w:p w14:paraId="072669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users can easily migrate from one vendor to another without rewriting</w:t>
      </w:r>
    </w:p>
    <w:p w14:paraId="67BBAB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their network management systems.</w:t>
      </w:r>
    </w:p>
    <w:p w14:paraId="25B502B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368A5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This document defines a reference architecture that should become the</w:t>
      </w:r>
    </w:p>
    <w:p w14:paraId="4365ED3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basis to develop a new address management system.  This system is</w:t>
      </w:r>
    </w:p>
    <w:p w14:paraId="384B41DC" w14:textId="7A40E3AC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called </w:t>
      </w:r>
      <w:del w:id="1" w:author="Joe Clarke" w:date="2018-07-15T11:15:00Z">
        <w:r w:rsidRPr="00436E89" w:rsidDel="00436E89">
          <w:rPr>
            <w:rFonts w:ascii="Courier New" w:eastAsia="Times New Roman" w:hAnsi="Courier New" w:cs="Courier New"/>
            <w:sz w:val="20"/>
            <w:szCs w:val="20"/>
          </w:rPr>
          <w:delText>Coodinated</w:delText>
        </w:r>
      </w:del>
      <w:ins w:id="2" w:author="Joe Clarke" w:date="2018-07-15T11:15:00Z">
        <w:r w:rsidRPr="00436E89">
          <w:rPr>
            <w:rFonts w:ascii="Courier New" w:eastAsia="Times New Roman" w:hAnsi="Courier New" w:cs="Courier New"/>
            <w:sz w:val="20"/>
            <w:szCs w:val="20"/>
          </w:rPr>
          <w:t>Coordinated</w:t>
        </w:r>
      </w:ins>
      <w:r w:rsidRPr="00436E89">
        <w:rPr>
          <w:rFonts w:ascii="Courier New" w:eastAsia="Times New Roman" w:hAnsi="Courier New" w:cs="Courier New"/>
          <w:sz w:val="20"/>
          <w:szCs w:val="20"/>
        </w:rPr>
        <w:t xml:space="preserve"> Address Space Management (CSAM) system.</w:t>
      </w:r>
    </w:p>
    <w:p w14:paraId="3A2A62B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19355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 series of use cases are defined in </w:t>
      </w:r>
      <w:commentRangeStart w:id="3"/>
      <w:r w:rsidRPr="00436E89">
        <w:rPr>
          <w:rFonts w:ascii="Courier New" w:eastAsia="Times New Roman" w:hAnsi="Courier New" w:cs="Courier New"/>
          <w:sz w:val="20"/>
          <w:szCs w:val="20"/>
        </w:rPr>
        <w:t xml:space="preserve">"Use Case Draft".  </w:t>
      </w:r>
      <w:commentRangeEnd w:id="3"/>
      <w:r>
        <w:rPr>
          <w:rStyle w:val="CommentReference"/>
        </w:rPr>
        <w:commentReference w:id="3"/>
      </w:r>
      <w:r w:rsidRPr="00436E89">
        <w:rPr>
          <w:rFonts w:ascii="Courier New" w:eastAsia="Times New Roman" w:hAnsi="Courier New" w:cs="Courier New"/>
          <w:sz w:val="20"/>
          <w:szCs w:val="20"/>
        </w:rPr>
        <w:t>For example,</w:t>
      </w:r>
    </w:p>
    <w:p w14:paraId="6D1FE29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Broadband Network Gateway (BNG), which manages a routable IP address</w:t>
      </w:r>
    </w:p>
    <w:p w14:paraId="7B444C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on behalf of each subscriber, should be configured with the IP</w:t>
      </w:r>
    </w:p>
    <w:p w14:paraId="0641BE9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pools allocated to subscribers.  However, currently operators</w:t>
      </w:r>
    </w:p>
    <w:p w14:paraId="23387F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are facing with the address shortage problem, the remaining IPv4</w:t>
      </w:r>
    </w:p>
    <w:p w14:paraId="4981BA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pools are usually quite scattered, no more than /24 per</w:t>
      </w:r>
    </w:p>
    <w:p w14:paraId="10D069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 in many cases.  Therefore, it is complicated to manually</w:t>
      </w:r>
    </w:p>
    <w:p w14:paraId="267A97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configure the address pools on lots of Broadband Network Gateway</w:t>
      </w:r>
    </w:p>
    <w:p w14:paraId="4806B3A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(BNG) for operators.  For large scale Metro Area Network (MAN), the</w:t>
      </w:r>
    </w:p>
    <w:p w14:paraId="4425DAE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number of BNGs can be up to over one hundred.  Manual configuration</w:t>
      </w:r>
    </w:p>
    <w:p w14:paraId="7B4B278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on all the BNGs statically will not only greatly increase the</w:t>
      </w:r>
    </w:p>
    <w:p w14:paraId="0D3869E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workload, but also decrease the utilization efficiency of the address</w:t>
      </w:r>
    </w:p>
    <w:p w14:paraId="48442A3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pools when the number of subscribers changes over time in the future.</w:t>
      </w:r>
    </w:p>
    <w:p w14:paraId="7A149BF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B0CCC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Above is one example of use case, there are other devices which may</w:t>
      </w:r>
    </w:p>
    <w:p w14:paraId="30AC5A4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need to configure address pools as well.  In this document, we</w:t>
      </w:r>
    </w:p>
    <w:p w14:paraId="5F108F9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propose a general mechanism to manage the address pools coordinately,</w:t>
      </w:r>
    </w:p>
    <w:p w14:paraId="196265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EA6B0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180D8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CB0F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3]</w:t>
      </w:r>
    </w:p>
    <w:p w14:paraId="0C26B10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613ED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04B3AE6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3623B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0436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which can be used in multiple use cases.  With this approach,</w:t>
      </w:r>
    </w:p>
    <w:p w14:paraId="70B2BB4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operators do not need to configure the address pools one by one</w:t>
      </w:r>
    </w:p>
    <w:p w14:paraId="13C8701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manually and it also helps to use the address pools more efficiently.</w:t>
      </w:r>
    </w:p>
    <w:p w14:paraId="0B81B4D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029D2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2.  Terminology</w:t>
      </w:r>
    </w:p>
    <w:p w14:paraId="2154ACB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732C3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following terms are used in this document:</w:t>
      </w:r>
    </w:p>
    <w:p w14:paraId="05733EB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3A20C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CASM: Coordinated Address Space Management, a newly-defined</w:t>
      </w:r>
    </w:p>
    <w:p w14:paraId="1E07C5B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general architecture which can automate IP address management for</w:t>
      </w:r>
    </w:p>
    <w:p w14:paraId="2B38AE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wide-variety of use cases</w:t>
      </w:r>
    </w:p>
    <w:p w14:paraId="38795D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0D3C8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IPAM: IP Address Management, a means of planning, tracking, and</w:t>
      </w:r>
    </w:p>
    <w:p w14:paraId="4DD6E07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managing the Internet Protocol address space used in a network</w:t>
      </w:r>
    </w:p>
    <w:p w14:paraId="476E8A5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BD827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DA: A device agent within the device, which contacts with CASM</w:t>
      </w:r>
    </w:p>
    <w:p w14:paraId="5F431A2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Coordinator to manipulate address pool</w:t>
      </w:r>
    </w:p>
    <w:p w14:paraId="2C4EF4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0C8421" w14:textId="37232A99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CASM Coordinator: A management system which has a database </w:t>
      </w:r>
      <w:ins w:id="4" w:author="Joe Clarke" w:date="2018-07-15T11:18:00Z">
        <w:r>
          <w:rPr>
            <w:rFonts w:ascii="Courier New" w:eastAsia="Times New Roman" w:hAnsi="Courier New" w:cs="Courier New"/>
            <w:sz w:val="20"/>
            <w:szCs w:val="20"/>
          </w:rPr>
          <w:t xml:space="preserve">and </w:t>
        </w:r>
      </w:ins>
      <w:r w:rsidRPr="00436E89">
        <w:rPr>
          <w:rFonts w:ascii="Courier New" w:eastAsia="Times New Roman" w:hAnsi="Courier New" w:cs="Courier New"/>
          <w:sz w:val="20"/>
          <w:szCs w:val="20"/>
        </w:rPr>
        <w:t>manage</w:t>
      </w:r>
      <w:ins w:id="5" w:author="Joe Clarke" w:date="2018-07-15T11:18:00Z">
        <w:r>
          <w:rPr>
            <w:rFonts w:ascii="Courier New" w:eastAsia="Times New Roman" w:hAnsi="Courier New" w:cs="Courier New"/>
            <w:sz w:val="20"/>
            <w:szCs w:val="20"/>
          </w:rPr>
          <w:t>s</w:t>
        </w:r>
      </w:ins>
    </w:p>
    <w:p w14:paraId="3735E18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the overall address pools and allocate address pools to devices.</w:t>
      </w:r>
    </w:p>
    <w:p w14:paraId="291A7F9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9CB0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3.  CASM Reference architecture</w:t>
      </w:r>
    </w:p>
    <w:p w14:paraId="2E3EFF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EB1B1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figure below shows the reference architecture for CASM.  This</w:t>
      </w:r>
    </w:p>
    <w:p w14:paraId="737B8F6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figure covers the various possible scenarios that can exist in future</w:t>
      </w:r>
    </w:p>
    <w:p w14:paraId="6639764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network.</w:t>
      </w:r>
    </w:p>
    <w:p w14:paraId="457A5DA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669DF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C5DF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24866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446E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3F3D7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2522E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FB874F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6D31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07638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83095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0B196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DACF2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4AB8C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9EA20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B9A45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E20B8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E1DC5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CDDCD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99D7CD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CB3D6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FFE84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7E73F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3376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55764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A62AC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4]</w:t>
      </w:r>
    </w:p>
    <w:p w14:paraId="7DC2D5B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8F03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2797CC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951B8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4D4FA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+-------------+       +-------------+       +-------------+</w:t>
      </w:r>
    </w:p>
    <w:p w14:paraId="64F666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|     CASM    |       |     CASM    |       |     CASM    |</w:t>
      </w:r>
    </w:p>
    <w:p w14:paraId="5BCA279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|application 1|       |application j|       |application n|</w:t>
      </w:r>
    </w:p>
    <w:p w14:paraId="755D8DF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+------/------+       +------/------+       +------/------+</w:t>
      </w:r>
    </w:p>
    <w:p w14:paraId="211B385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|                     |                     |</w:t>
      </w:r>
    </w:p>
    <w:p w14:paraId="2C4CF05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|                     |                     |</w:t>
      </w:r>
    </w:p>
    <w:p w14:paraId="1EAE17A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|                     |                     |</w:t>
      </w:r>
    </w:p>
    <w:p w14:paraId="17CEECF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|                     |                     |</w:t>
      </w:r>
    </w:p>
    <w:p w14:paraId="786489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+-------\---------------------\---------------------\-------+</w:t>
      </w:r>
    </w:p>
    <w:p w14:paraId="4401BD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Coordinated Address Space Management System (CASM)     |</w:t>
      </w:r>
    </w:p>
    <w:p w14:paraId="11BDD55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                   Coordinator                         |</w:t>
      </w:r>
    </w:p>
    <w:p w14:paraId="3AAF3B7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+-------------+  +-------------+  +-------------+      |</w:t>
      </w:r>
    </w:p>
    <w:p w14:paraId="6F89D0B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|     Pool    |  |   Address   |  |   Address   |      |</w:t>
      </w:r>
    </w:p>
    <w:p w14:paraId="151835E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|  Management |  | Management  |  |  Database   |      |</w:t>
      </w:r>
    </w:p>
    <w:p w14:paraId="5CD88E7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+-------------+  +-------------+  +-------------+      |</w:t>
      </w:r>
    </w:p>
    <w:p w14:paraId="7ADF851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|                                                           |</w:t>
      </w:r>
    </w:p>
    <w:p w14:paraId="6C018C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+---.-------------------------.--------------------------.--+</w:t>
      </w:r>
    </w:p>
    <w:p w14:paraId="1285B5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                          |</w:t>
      </w:r>
    </w:p>
    <w:p w14:paraId="2E8196E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                          |</w:t>
      </w:r>
    </w:p>
    <w:p w14:paraId="3C875B2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                          |</w:t>
      </w:r>
    </w:p>
    <w:p w14:paraId="2FC0162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                          |</w:t>
      </w:r>
    </w:p>
    <w:p w14:paraId="771F62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                          |</w:t>
      </w:r>
    </w:p>
    <w:p w14:paraId="0A097AB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+----------\--------+      +---------\---------+       +--------\----------+</w:t>
      </w:r>
    </w:p>
    <w:p w14:paraId="28B6426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                 |      |                   |       |                   |</w:t>
      </w:r>
    </w:p>
    <w:p w14:paraId="731E6DE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+-------------+  |      |  +-------------+  |       |  +-------------+  |</w:t>
      </w:r>
    </w:p>
    <w:p w14:paraId="716AA30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|      DA     |  |      |  |     DA      |  |       |  |      DA     |  |</w:t>
      </w:r>
    </w:p>
    <w:p w14:paraId="22FE718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+-------------+  |      |  +-------------+  |       |  +-------------+  |</w:t>
      </w:r>
    </w:p>
    <w:p w14:paraId="16573F3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                 |      |                   |       |                   |</w:t>
      </w:r>
    </w:p>
    <w:p w14:paraId="2C20C04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+-------------+  |      |  +-------------+  |       |  +-------------+  |</w:t>
      </w:r>
    </w:p>
    <w:p w14:paraId="7F7E20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|     CASM    |  |      |  |     CASM    |  |       |  |     CASM    |  |</w:t>
      </w:r>
    </w:p>
    <w:p w14:paraId="24C379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| Distributor |  |      |  | Distributor |  |       |  | Distributor |  |</w:t>
      </w:r>
    </w:p>
    <w:p w14:paraId="7A0B835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+-------------+  |      |  +-------------+  |       |  +-------------+  |</w:t>
      </w:r>
    </w:p>
    <w:p w14:paraId="26BA86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|      Device 1     |      |      Device 2     |       |      Device m     |</w:t>
      </w:r>
    </w:p>
    <w:p w14:paraId="5CD843A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+-------------------+      +-------------------+       +-------------------+</w:t>
      </w:r>
    </w:p>
    <w:p w14:paraId="6FA7AD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C5D57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9B42D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Figure 1: CASM reference architecture</w:t>
      </w:r>
    </w:p>
    <w:p w14:paraId="1D613C8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5BE6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Each component of CASM is introduced as below,</w:t>
      </w:r>
    </w:p>
    <w:p w14:paraId="7EB5056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9E0F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1) CASM Application</w:t>
      </w:r>
    </w:p>
    <w:p w14:paraId="27C8405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5802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CASM Application is a functional entity which usually has the</w:t>
      </w:r>
    </w:p>
    <w:p w14:paraId="73687C2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requirements of centralized address management to realize its</w:t>
      </w:r>
    </w:p>
    <w:p w14:paraId="0A6F37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specific upper-layer functions.  In order to achieve this goal, it</w:t>
      </w:r>
    </w:p>
    <w:p w14:paraId="67A02D7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needs to manage, operate and maintain the CASM Coordinator.  For</w:t>
      </w:r>
    </w:p>
    <w:p w14:paraId="06FD01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example, an operator or external user can manage the address pool in</w:t>
      </w:r>
    </w:p>
    <w:p w14:paraId="3320183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4EB52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89511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F8E62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A2375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5]</w:t>
      </w:r>
    </w:p>
    <w:p w14:paraId="3230ED7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132D0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6CB21E0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3617B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39351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CASM Coordinator, as well as access log, address allocation</w:t>
      </w:r>
    </w:p>
    <w:p w14:paraId="13B6196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records, etc.</w:t>
      </w:r>
    </w:p>
    <w:p w14:paraId="4BFA70A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C0420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2) CASM Coordinator</w:t>
      </w:r>
    </w:p>
    <w:p w14:paraId="27B3044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B8E9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CASM Coordinator is a coordinated address management coordinator</w:t>
      </w:r>
    </w:p>
    <w:p w14:paraId="65DF99D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for the CASM Application to maintain overall address pools,</w:t>
      </w:r>
    </w:p>
    <w:p w14:paraId="4E1DC3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addresses, address properties, etc.  It maintains an address database</w:t>
      </w:r>
    </w:p>
    <w:p w14:paraId="66E1925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including the overall address pools (OAP) and the address pool status</w:t>
      </w:r>
    </w:p>
    <w:p w14:paraId="76B6E33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(APS).  CASM Applications can maintain their remaining address pools</w:t>
      </w:r>
    </w:p>
    <w:p w14:paraId="6137EB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 the OAP.  They can also reserve some address pools for special</w:t>
      </w:r>
    </w:p>
    <w:p w14:paraId="39557FE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purposes.  The address pool status is to reflect the current usage of</w:t>
      </w:r>
    </w:p>
    <w:p w14:paraId="2019AE4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pools for different devices.  The CASM Coordinator also has</w:t>
      </w:r>
    </w:p>
    <w:p w14:paraId="143F5A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capability to maintain the address pools to different devices</w:t>
      </w:r>
    </w:p>
    <w:p w14:paraId="5D8439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dynamically.</w:t>
      </w:r>
    </w:p>
    <w:p w14:paraId="3491CA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241CE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3) CASM Device</w:t>
      </w:r>
    </w:p>
    <w:p w14:paraId="7C74B19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CDBD2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 CASM Device is responsible for distributing or allocating addresses</w:t>
      </w:r>
    </w:p>
    <w:p w14:paraId="26DD7B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from local address pools received from the CASM Coordinator.  CASM</w:t>
      </w:r>
    </w:p>
    <w:p w14:paraId="19E02EC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has two components in devices.  The first one is Device Agent (DA),</w:t>
      </w:r>
    </w:p>
    <w:p w14:paraId="486FD94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which resides in a CASM Device through which the device can contact</w:t>
      </w:r>
    </w:p>
    <w:p w14:paraId="05EEF66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with the CASM Coordinator.  On behalf of the device, the agent</w:t>
      </w:r>
    </w:p>
    <w:p w14:paraId="3B6F61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initiates the address pool allocation requests, passes the address</w:t>
      </w:r>
    </w:p>
    <w:p w14:paraId="3B04D8A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pools to local instances, detect the availability of address pools or</w:t>
      </w:r>
    </w:p>
    <w:p w14:paraId="43F8BF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report the status of local address pool usage and update the address</w:t>
      </w:r>
    </w:p>
    <w:p w14:paraId="38CA53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pool requests, etc.  For some devices, e.g.  IPv6 transition and VPN,</w:t>
      </w:r>
    </w:p>
    <w:p w14:paraId="44FAB3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additional routing modules are needed to update the routing table</w:t>
      </w:r>
    </w:p>
    <w:p w14:paraId="60B7BBE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accordingly.</w:t>
      </w:r>
    </w:p>
    <w:p w14:paraId="03B16E5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E36B2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CASM Distributor is another component in a CASM device.  The DHCP</w:t>
      </w:r>
    </w:p>
    <w:p w14:paraId="5793A08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server is a typical distributor that can assign IP addresses to</w:t>
      </w:r>
    </w:p>
    <w:p w14:paraId="5582F6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client hosts, and the DHCP protocol is usually used for this task.</w:t>
      </w:r>
    </w:p>
    <w:p w14:paraId="1C3FE53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address assignment procedure between the CASM Distributor and the</w:t>
      </w:r>
    </w:p>
    <w:p w14:paraId="5A48FF7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client host is out of the scope of this document.</w:t>
      </w:r>
    </w:p>
    <w:p w14:paraId="3D7D509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88D0C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device determines whether the usage status of the IP address pool</w:t>
      </w:r>
    </w:p>
    <w:p w14:paraId="1ABF013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resource within the device satisfies the condition.  When the IP</w:t>
      </w:r>
    </w:p>
    <w:p w14:paraId="2C9DA1E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 resource in the device is insufficient or excessive, the</w:t>
      </w:r>
    </w:p>
    <w:p w14:paraId="3658BA0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device will obtain IP address pool resource request, and sends the</w:t>
      </w:r>
    </w:p>
    <w:p w14:paraId="04E4ED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request to the CASM Coordinator.  The device receives a resource</w:t>
      </w:r>
    </w:p>
    <w:p w14:paraId="5D79A8EA" w14:textId="5B25F43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response with IP address pools allocated for it, then it </w:t>
      </w:r>
      <w:ins w:id="6" w:author="Joe Clarke" w:date="2018-07-15T11:20:00Z">
        <w:r>
          <w:rPr>
            <w:rFonts w:ascii="Courier New" w:eastAsia="Times New Roman" w:hAnsi="Courier New" w:cs="Courier New"/>
            <w:sz w:val="20"/>
            <w:szCs w:val="20"/>
          </w:rPr>
          <w:t xml:space="preserve">can </w:t>
        </w:r>
      </w:ins>
      <w:r w:rsidRPr="00436E89">
        <w:rPr>
          <w:rFonts w:ascii="Courier New" w:eastAsia="Times New Roman" w:hAnsi="Courier New" w:cs="Courier New"/>
          <w:sz w:val="20"/>
          <w:szCs w:val="20"/>
        </w:rPr>
        <w:t>use these</w:t>
      </w:r>
    </w:p>
    <w:p w14:paraId="1F51F4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pools to assign IP addresses to end users.  Typical CASM</w:t>
      </w:r>
    </w:p>
    <w:p w14:paraId="261A9DC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Devices include BNGs,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BRASes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CGNs, DHCP Servers, NATs, IPv6</w:t>
      </w:r>
    </w:p>
    <w:p w14:paraId="66241DF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Transitions, DNS Servers, etc.</w:t>
      </w:r>
    </w:p>
    <w:p w14:paraId="129E161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C28B9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The form of devices is diverse, it can be physical or virtual, and it</w:t>
      </w:r>
    </w:p>
    <w:p w14:paraId="2372A0F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can be box-integrated with a control plane and a user plane, or a</w:t>
      </w:r>
    </w:p>
    <w:p w14:paraId="7F94D2A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633F9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8B70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70667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6]</w:t>
      </w:r>
    </w:p>
    <w:p w14:paraId="741897D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86B3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40A6FAB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EC16D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360FD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separated control plane remote from the box, where one or more</w:t>
      </w:r>
    </w:p>
    <w:p w14:paraId="2109EEF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devices share the centralized control plane.  In the latter case, the</w:t>
      </w:r>
    </w:p>
    <w:p w14:paraId="15204C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control plane will manage multiple user plane devices.  A number of</w:t>
      </w:r>
    </w:p>
    <w:p w14:paraId="13237F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devices that are subordinate to the control plane will jointly share</w:t>
      </w:r>
    </w:p>
    <w:p w14:paraId="53E9AE6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address pools to make address utilization much higher.</w:t>
      </w:r>
    </w:p>
    <w:p w14:paraId="46D3F5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7F865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4.  The overall procedure of CASM</w:t>
      </w:r>
    </w:p>
    <w:p w14:paraId="5351EEA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3D733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1.  </w:t>
      </w:r>
      <w:commentRangeStart w:id="7"/>
      <w:r w:rsidRPr="00436E89">
        <w:rPr>
          <w:rFonts w:ascii="Courier New" w:eastAsia="Times New Roman" w:hAnsi="Courier New" w:cs="Courier New"/>
          <w:sz w:val="20"/>
          <w:szCs w:val="20"/>
        </w:rPr>
        <w:t>Operators configure remaining address pools centrally in the CASM</w:t>
      </w:r>
    </w:p>
    <w:p w14:paraId="1579795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Coordinator</w:t>
      </w:r>
      <w:commentRangeEnd w:id="7"/>
      <w:r w:rsidR="00900F59">
        <w:rPr>
          <w:rStyle w:val="CommentReference"/>
        </w:rPr>
        <w:commentReference w:id="7"/>
      </w:r>
      <w:r w:rsidRPr="00436E89">
        <w:rPr>
          <w:rFonts w:ascii="Courier New" w:eastAsia="Times New Roman" w:hAnsi="Courier New" w:cs="Courier New"/>
          <w:sz w:val="20"/>
          <w:szCs w:val="20"/>
        </w:rPr>
        <w:t>.  There are multiple address pools that can be</w:t>
      </w:r>
    </w:p>
    <w:p w14:paraId="7031DF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configured.  The CASM Coordinator server then divides the address</w:t>
      </w:r>
    </w:p>
    <w:p w14:paraId="444779C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pools into addressing units (AUs) which would be allocated to</w:t>
      </w:r>
    </w:p>
    <w:p w14:paraId="051873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device agents by default.</w:t>
      </w:r>
    </w:p>
    <w:p w14:paraId="16097C6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F5FF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2.  The agent will initiate an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AddressPool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request to the CASM</w:t>
      </w:r>
    </w:p>
    <w:p w14:paraId="6C6A69D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Coordinator.  It can carry its desired size of address pool with</w:t>
      </w:r>
    </w:p>
    <w:p w14:paraId="496A801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the request, or just use a default value.  </w:t>
      </w:r>
      <w:commentRangeStart w:id="8"/>
      <w:r w:rsidRPr="00436E89">
        <w:rPr>
          <w:rFonts w:ascii="Courier New" w:eastAsia="Times New Roman" w:hAnsi="Courier New" w:cs="Courier New"/>
          <w:sz w:val="20"/>
          <w:szCs w:val="20"/>
        </w:rPr>
        <w:t>The address pool size</w:t>
      </w:r>
    </w:p>
    <w:p w14:paraId="15C1EF3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in the request is only used as a hint.  The actual size of the</w:t>
      </w:r>
    </w:p>
    <w:p w14:paraId="4C02F58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pool is totally determined by the CASM Coordinator.  It</w:t>
      </w:r>
    </w:p>
    <w:p w14:paraId="2892597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would also carry the DA's identification and the type of the</w:t>
      </w:r>
    </w:p>
    <w:p w14:paraId="117F1C2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pool.</w:t>
      </w:r>
      <w:commentRangeEnd w:id="8"/>
      <w:r w:rsidR="00900F59">
        <w:rPr>
          <w:rStyle w:val="CommentReference"/>
        </w:rPr>
        <w:commentReference w:id="8"/>
      </w:r>
    </w:p>
    <w:p w14:paraId="5466AEB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48CFE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3.  The CASM Coordinator looks up remaining address pools in its</w:t>
      </w:r>
    </w:p>
    <w:p w14:paraId="3E5CF1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local database, and then allocates a set of address pools to the</w:t>
      </w:r>
    </w:p>
    <w:p w14:paraId="0E97ECD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DA.  Each address pool has a lifetime.</w:t>
      </w:r>
    </w:p>
    <w:p w14:paraId="7565EDA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5A77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4.  The DA receives the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AddressPool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reply and uses it for its</w:t>
      </w:r>
    </w:p>
    <w:p w14:paraId="43B5E1B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purpose.</w:t>
      </w:r>
    </w:p>
    <w:p w14:paraId="33A0B6F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98163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5.  If the lifetime of the address pool is going to expire, the DA</w:t>
      </w:r>
    </w:p>
    <w:p w14:paraId="609A33A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should issue an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AddressPoolRenew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request to extend it, including</w:t>
      </w:r>
    </w:p>
    <w:p w14:paraId="16BD1D9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IPv4, IPv6, port numbers, etc.</w:t>
      </w:r>
    </w:p>
    <w:p w14:paraId="7024BDA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8BEE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6.  The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AddressPoolReport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module keeps monitoring and reports the</w:t>
      </w:r>
    </w:p>
    <w:p w14:paraId="2F401DF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usage of all current address pools for each transition mechanism.</w:t>
      </w:r>
    </w:p>
    <w:p w14:paraId="49C9505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If it is running out of address pools, it can renew the</w:t>
      </w:r>
    </w:p>
    <w:p w14:paraId="4B1CC0E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AddressPoolRequest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for a newly allocated one.  It can also</w:t>
      </w:r>
    </w:p>
    <w:p w14:paraId="29210B7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release and recycle an existing address pool if that address pool</w:t>
      </w:r>
    </w:p>
    <w:p w14:paraId="73C20B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has not been used for a specific and configurable time.</w:t>
      </w:r>
    </w:p>
    <w:p w14:paraId="764318C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1BBAB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7.  When the connection of the CASM Coordinator is lost or it needs</w:t>
      </w:r>
    </w:p>
    <w:p w14:paraId="4DD66ED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the status information of certain applications, it may pre-</w:t>
      </w:r>
    </w:p>
    <w:p w14:paraId="3666498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actively query the DA for its status information.</w:t>
      </w:r>
    </w:p>
    <w:p w14:paraId="0D20893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3C67B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Currently, the CASM system focuses on the coordination of IP address</w:t>
      </w:r>
    </w:p>
    <w:p w14:paraId="0C63601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resources.  This Solution should be extended to handle containers,</w:t>
      </w:r>
    </w:p>
    <w:p w14:paraId="5B6A74A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VLAN assignments, etc.  These are subject for future work.</w:t>
      </w:r>
    </w:p>
    <w:p w14:paraId="1E09EEC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1A266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401C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98076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6131B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7]</w:t>
      </w:r>
    </w:p>
    <w:p w14:paraId="04BC386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CBBC5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7A059DB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813B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DCD69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  CASM Interface and operation</w:t>
      </w:r>
    </w:p>
    <w:p w14:paraId="2F21230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4A1BB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5.1.  CASM App-facing Interface</w:t>
      </w:r>
    </w:p>
    <w:p w14:paraId="2715F03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ADDC7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CASM architecture consists of three major distinct entities: CASM</w:t>
      </w:r>
    </w:p>
    <w:p w14:paraId="1BF0146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Application, CASM Coordinator and network device with a device Agent</w:t>
      </w:r>
    </w:p>
    <w:p w14:paraId="644AA1D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(DA).  In order to provide address space and pools resource that CASM</w:t>
      </w:r>
    </w:p>
    <w:p w14:paraId="1E2F44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Coordinator can centrally maintain, there is an interface between</w:t>
      </w:r>
    </w:p>
    <w:p w14:paraId="16768B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CASM Applications and CASM Coordinator.  The CASM Application can</w:t>
      </w:r>
    </w:p>
    <w:p w14:paraId="5CC830C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manage the address space and pool in the CASM Coordinator, and the</w:t>
      </w:r>
    </w:p>
    <w:p w14:paraId="0704DE3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get address allocation records, logs from CASM Coordinator.</w:t>
      </w:r>
    </w:p>
    <w:p w14:paraId="60CD07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950E6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5.1.1.  Functional requirements</w:t>
      </w:r>
    </w:p>
    <w:p w14:paraId="5555C56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83E2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CASM should support following functionality for it to be adopted</w:t>
      </w:r>
    </w:p>
    <w:p w14:paraId="1C87E0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for wide variety of use cases.</w:t>
      </w:r>
    </w:p>
    <w:p w14:paraId="23AF779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8C79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1.  Address pools requirements</w:t>
      </w:r>
    </w:p>
    <w:p w14:paraId="310C0E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88F89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 CASM system should allow ability to manage different kind of</w:t>
      </w:r>
    </w:p>
    <w:p w14:paraId="3FB598B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pools.  The following pools should be considered for</w:t>
      </w:r>
    </w:p>
    <w:p w14:paraId="34AF7D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implementation; this is not mandatory or exhaustive by any means but</w:t>
      </w:r>
    </w:p>
    <w:p w14:paraId="4B813BE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given here as most commonly used in networks.  The CASM system should</w:t>
      </w:r>
    </w:p>
    <w:p w14:paraId="37E3394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allow user-defined pools with any address objects.</w:t>
      </w:r>
    </w:p>
    <w:p w14:paraId="2319FD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20644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Unicast address pool:</w:t>
      </w:r>
    </w:p>
    <w:p w14:paraId="70B507F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002DD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Private IPv4 addresses</w:t>
      </w:r>
    </w:p>
    <w:p w14:paraId="5DEC063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B68BB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Public IPv4 addresses</w:t>
      </w:r>
    </w:p>
    <w:p w14:paraId="701A1C3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B8F05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IPv6 addresses</w:t>
      </w:r>
    </w:p>
    <w:p w14:paraId="35E971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A4EC6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</w:t>
      </w:r>
      <w:commentRangeStart w:id="9"/>
      <w:r w:rsidRPr="00436E89">
        <w:rPr>
          <w:rFonts w:ascii="Courier New" w:eastAsia="Times New Roman" w:hAnsi="Courier New" w:cs="Courier New"/>
          <w:sz w:val="20"/>
          <w:szCs w:val="20"/>
        </w:rPr>
        <w:t>MAC Addresses</w:t>
      </w:r>
      <w:commentRangeEnd w:id="9"/>
      <w:r w:rsidR="00900F59">
        <w:rPr>
          <w:rStyle w:val="CommentReference"/>
        </w:rPr>
        <w:commentReference w:id="9"/>
      </w:r>
    </w:p>
    <w:p w14:paraId="6D0F06B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814A4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Multicast address pool:</w:t>
      </w:r>
    </w:p>
    <w:p w14:paraId="1F0BA8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3F1E6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IPv4 address</w:t>
      </w:r>
    </w:p>
    <w:p w14:paraId="197E83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7857E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IPv6 address</w:t>
      </w:r>
    </w:p>
    <w:p w14:paraId="14D23D5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884AC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2.  Pool management requirements</w:t>
      </w:r>
    </w:p>
    <w:p w14:paraId="67A9D77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BCA16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There should be a rich set of </w:t>
      </w:r>
      <w:proofErr w:type="gramStart"/>
      <w:r w:rsidRPr="00436E89">
        <w:rPr>
          <w:rFonts w:ascii="Courier New" w:eastAsia="Times New Roman" w:hAnsi="Courier New" w:cs="Courier New"/>
          <w:sz w:val="20"/>
          <w:szCs w:val="20"/>
        </w:rPr>
        <w:t>functionality</w:t>
      </w:r>
      <w:proofErr w:type="gram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as defined in this</w:t>
      </w:r>
    </w:p>
    <w:p w14:paraId="5489328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section for operation of a given pool.</w:t>
      </w:r>
    </w:p>
    <w:p w14:paraId="2E6448C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48A4B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 management:</w:t>
      </w:r>
    </w:p>
    <w:p w14:paraId="75E35FE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E260C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A79FE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AEA3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D1E0B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8]</w:t>
      </w:r>
    </w:p>
    <w:p w14:paraId="6EA63DC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9D7DD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06F2A7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1E604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60C7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Address allocation either as single or block</w:t>
      </w:r>
    </w:p>
    <w:p w14:paraId="79D84A8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AFF66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Address reservation</w:t>
      </w:r>
    </w:p>
    <w:p w14:paraId="6E8DCE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3CA2E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</w:t>
      </w:r>
      <w:commentRangeStart w:id="10"/>
      <w:r w:rsidRPr="00436E89">
        <w:rPr>
          <w:rFonts w:ascii="Courier New" w:eastAsia="Times New Roman" w:hAnsi="Courier New" w:cs="Courier New"/>
          <w:sz w:val="20"/>
          <w:szCs w:val="20"/>
        </w:rPr>
        <w:t>Allocation logic such as mapping schemes or algorithm per pool</w:t>
      </w:r>
      <w:commentRangeEnd w:id="10"/>
      <w:r w:rsidR="00900F59">
        <w:rPr>
          <w:rStyle w:val="CommentReference"/>
        </w:rPr>
        <w:commentReference w:id="10"/>
      </w:r>
    </w:p>
    <w:p w14:paraId="1E4306A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6258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</w:t>
      </w:r>
    </w:p>
    <w:p w14:paraId="33FB7C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DAADD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General management:</w:t>
      </w:r>
    </w:p>
    <w:p w14:paraId="4D4CF8D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F305C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Pool initializing, resizing, threshold markings for resource</w:t>
      </w:r>
    </w:p>
    <w:p w14:paraId="3230990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monitoring</w:t>
      </w:r>
    </w:p>
    <w:p w14:paraId="0D6C5CB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2CCB6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Pool attributes such as used to automatically create DNS record</w:t>
      </w:r>
    </w:p>
    <w:p w14:paraId="7E8394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D346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Pool priority for searching across different pools</w:t>
      </w:r>
    </w:p>
    <w:p w14:paraId="7C3A365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43EA4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Pool fragmentation rules, such as how pool can be sub-divided</w:t>
      </w:r>
    </w:p>
    <w:p w14:paraId="287F2F5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46C6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Pool lease rules for allocation requests</w:t>
      </w:r>
    </w:p>
    <w:p w14:paraId="602CF24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57706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5.1.2.  Interface modeling requirements</w:t>
      </w:r>
    </w:p>
    <w:p w14:paraId="307FD46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03EA4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There are three broad categories for CASM interface definition:</w:t>
      </w:r>
    </w:p>
    <w:p w14:paraId="383F79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24862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Pool management interface: Interface to external user or applications</w:t>
      </w:r>
    </w:p>
    <w:p w14:paraId="723A720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such as SDN controller to manage addresses</w:t>
      </w:r>
    </w:p>
    <w:p w14:paraId="4735993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4393A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Log interface: Interface to access log and records such as DHCP, DNS,</w:t>
      </w:r>
    </w:p>
    <w:p w14:paraId="3183F16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NAT Integration interface: Interface to address services such as</w:t>
      </w:r>
    </w:p>
    <w:p w14:paraId="2DD14CA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DHCP, DNS, NAT</w:t>
      </w:r>
    </w:p>
    <w:p w14:paraId="5176275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CF0BF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  CASM device-facing Interface</w:t>
      </w:r>
    </w:p>
    <w:p w14:paraId="6E09FB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F903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 order to provide address pool manipulations between CASM</w:t>
      </w:r>
    </w:p>
    <w:p w14:paraId="5F0BB85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Coordinator and device, the CASM architecture calls for well-defined</w:t>
      </w:r>
    </w:p>
    <w:p w14:paraId="5FAC689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protocols for interfacing between them.  Protocol such as radius can</w:t>
      </w:r>
    </w:p>
    <w:p w14:paraId="7435CB3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be used to compatible with legacy network equipment.  And in more</w:t>
      </w:r>
    </w:p>
    <w:p w14:paraId="4EC1CCB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modern network system, network device acts as NETCONF/RESTCONF server</w:t>
      </w:r>
    </w:p>
    <w:p w14:paraId="7BD6F96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side, device like CASM Coordinator act as client side.  </w:t>
      </w:r>
      <w:commentRangeStart w:id="11"/>
      <w:r w:rsidRPr="00436E89">
        <w:rPr>
          <w:rFonts w:ascii="Courier New" w:eastAsia="Times New Roman" w:hAnsi="Courier New" w:cs="Courier New"/>
          <w:sz w:val="20"/>
          <w:szCs w:val="20"/>
        </w:rPr>
        <w:t>The network</w:t>
      </w:r>
    </w:p>
    <w:p w14:paraId="012B6A8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device sends address pool request message carrying the requested</w:t>
      </w:r>
    </w:p>
    <w:p w14:paraId="79A2327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resource information to the CASM Coordinator, the CASM Coordinator</w:t>
      </w:r>
    </w:p>
    <w:p w14:paraId="5E775B1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send response message to the network device, where the response</w:t>
      </w:r>
    </w:p>
    <w:p w14:paraId="23EDA45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message includes address pool resource information allocated to the</w:t>
      </w:r>
    </w:p>
    <w:p w14:paraId="6EC79A6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network device, and network device receives the response message and</w:t>
      </w:r>
    </w:p>
    <w:p w14:paraId="7A7ACBE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retrieve the allocated address pool resource information carried in</w:t>
      </w:r>
    </w:p>
    <w:p w14:paraId="53EDA4E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response </w:t>
      </w:r>
      <w:proofErr w:type="gramStart"/>
      <w:r w:rsidRPr="00436E89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436E89">
        <w:rPr>
          <w:rFonts w:ascii="Courier New" w:eastAsia="Times New Roman" w:hAnsi="Courier New" w:cs="Courier New"/>
          <w:sz w:val="20"/>
          <w:szCs w:val="20"/>
        </w:rPr>
        <w:t>.</w:t>
      </w:r>
      <w:commentRangeEnd w:id="11"/>
      <w:r w:rsidR="00900F59">
        <w:rPr>
          <w:rStyle w:val="CommentReference"/>
        </w:rPr>
        <w:commentReference w:id="11"/>
      </w:r>
    </w:p>
    <w:p w14:paraId="5EDC041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96B05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F7D15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2711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DF267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 [Page 9]</w:t>
      </w:r>
    </w:p>
    <w:p w14:paraId="2ED2A7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633E6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145F1C2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C84A0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CDC9E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5.2.1.  Functional requirements</w:t>
      </w:r>
    </w:p>
    <w:p w14:paraId="2EC7CCC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07E60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 order to build a complete address management system, it is</w:t>
      </w:r>
    </w:p>
    <w:p w14:paraId="44107E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important that CASM should be able to integrate with other address</w:t>
      </w:r>
    </w:p>
    <w:p w14:paraId="47CED3F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services.  This will provide a complete solution to network operators</w:t>
      </w:r>
    </w:p>
    <w:p w14:paraId="64A5B52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without requiring any manual or proprietary workflows.</w:t>
      </w:r>
    </w:p>
    <w:p w14:paraId="44240C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077C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DHCP server:</w:t>
      </w:r>
    </w:p>
    <w:p w14:paraId="5832B13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C49A8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Interface to initialize address pools on DHCP server</w:t>
      </w:r>
    </w:p>
    <w:p w14:paraId="30687B2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48EEF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</w:t>
      </w:r>
      <w:commentRangeStart w:id="12"/>
      <w:r w:rsidRPr="00436E89">
        <w:rPr>
          <w:rFonts w:ascii="Courier New" w:eastAsia="Times New Roman" w:hAnsi="Courier New" w:cs="Courier New"/>
          <w:sz w:val="20"/>
          <w:szCs w:val="20"/>
        </w:rPr>
        <w:t>Notification interface whenever an address lease is modified</w:t>
      </w:r>
    </w:p>
    <w:p w14:paraId="100460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ECA3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Interface to access address lease records from DHCP server</w:t>
      </w:r>
    </w:p>
    <w:p w14:paraId="1B56DC0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43DFB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Ability to store lease records and play back to DHCP server on</w:t>
      </w:r>
    </w:p>
    <w:p w14:paraId="3CEA74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reboot</w:t>
      </w:r>
      <w:commentRangeEnd w:id="12"/>
      <w:r w:rsidR="00EF07DE">
        <w:rPr>
          <w:rStyle w:val="CommentReference"/>
        </w:rPr>
        <w:commentReference w:id="12"/>
      </w:r>
    </w:p>
    <w:p w14:paraId="097AB65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B2AB9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DNS server:</w:t>
      </w:r>
    </w:p>
    <w:p w14:paraId="386E3E6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5C371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</w:t>
      </w:r>
      <w:commentRangeStart w:id="13"/>
      <w:r w:rsidRPr="00436E89">
        <w:rPr>
          <w:rFonts w:ascii="Courier New" w:eastAsia="Times New Roman" w:hAnsi="Courier New" w:cs="Courier New"/>
          <w:sz w:val="20"/>
          <w:szCs w:val="20"/>
        </w:rPr>
        <w:t>Interface to create DNS records on DNS server based on DHCP server</w:t>
      </w:r>
    </w:p>
    <w:p w14:paraId="04B9CF5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events</w:t>
      </w:r>
      <w:commentRangeEnd w:id="13"/>
      <w:r w:rsidR="00EF07DE">
        <w:rPr>
          <w:rStyle w:val="CommentReference"/>
        </w:rPr>
        <w:commentReference w:id="13"/>
      </w:r>
    </w:p>
    <w:p w14:paraId="6752E9D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E16BF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NAT device:</w:t>
      </w:r>
    </w:p>
    <w:p w14:paraId="4CF6D5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57CE6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Interface to initialize NAT pools</w:t>
      </w:r>
    </w:p>
    <w:p w14:paraId="2796233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D251C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Interface to access NAT records from NAT device</w:t>
      </w:r>
    </w:p>
    <w:p w14:paraId="3098BDE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BA02A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  Ability to store NAT records and play back to NAT device on reboot</w:t>
      </w:r>
    </w:p>
    <w:p w14:paraId="7103F82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53372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5.2.2.  Interface modeling requirements/Initial Address Pool</w:t>
      </w:r>
    </w:p>
    <w:p w14:paraId="53777DF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Configuration</w:t>
      </w:r>
    </w:p>
    <w:p w14:paraId="2A27C89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481A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1E6D4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5407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B4769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372C9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B6889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A35D6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4404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6D7D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75E53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E7066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EEA4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2B48A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8E240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09DF3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C5084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DCBBE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217A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10]</w:t>
      </w:r>
    </w:p>
    <w:p w14:paraId="0A6F6F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19E60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2C99738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F1E0A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4536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+--------------+                           +-----------------+</w:t>
      </w:r>
    </w:p>
    <w:p w14:paraId="2948845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|   Device     |                           |       CASM      |</w:t>
      </w:r>
    </w:p>
    <w:p w14:paraId="5E0924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|   Agent      |                           |   Coordinator   |</w:t>
      </w:r>
    </w:p>
    <w:p w14:paraId="1FB977B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+------+-------+                           +--------+--------+</w:t>
      </w:r>
    </w:p>
    <w:p w14:paraId="2931A12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|                                            |</w:t>
      </w:r>
    </w:p>
    <w:p w14:paraId="6FFF7B6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+--------+-------+                                    |</w:t>
      </w:r>
    </w:p>
    <w:p w14:paraId="372E076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|1.DA start-up   |                                    |</w:t>
      </w:r>
    </w:p>
    <w:p w14:paraId="7BDE73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+---------+------+                                    |</w:t>
      </w:r>
    </w:p>
    <w:p w14:paraId="2005A07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2.Address Pool Request         |</w:t>
      </w:r>
    </w:p>
    <w:p w14:paraId="12EA57B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|------------------------------------------&gt;|</w:t>
      </w:r>
    </w:p>
    <w:p w14:paraId="4334CB5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                          |</w:t>
      </w:r>
    </w:p>
    <w:p w14:paraId="5B68E49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                 +--------+-------+</w:t>
      </w:r>
    </w:p>
    <w:p w14:paraId="6215C8C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                 |  3. Check      |</w:t>
      </w:r>
    </w:p>
    <w:p w14:paraId="78C51B7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                 |   address pool |</w:t>
      </w:r>
    </w:p>
    <w:p w14:paraId="3CBA960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                 +--------+-------+</w:t>
      </w:r>
    </w:p>
    <w:p w14:paraId="5D19FAE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4.Address Pool Reply             |</w:t>
      </w:r>
    </w:p>
    <w:p w14:paraId="48BA8B5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|&lt;------------------------------------------|</w:t>
      </w:r>
    </w:p>
    <w:p w14:paraId="378151C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                          |</w:t>
      </w:r>
    </w:p>
    <w:p w14:paraId="772AA40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E329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AEDF8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Figure 2: Initial Address Pool Configuration</w:t>
      </w:r>
    </w:p>
    <w:p w14:paraId="01C27C3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23FD9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As shown in Figure 2, the procedure is as follows:</w:t>
      </w:r>
    </w:p>
    <w:p w14:paraId="08C502E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0DD98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1.  The DA checks whether there is already address pool configured in</w:t>
      </w:r>
    </w:p>
    <w:p w14:paraId="735EAF9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the local site when it starts up.</w:t>
      </w:r>
    </w:p>
    <w:p w14:paraId="1282F96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A63A6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2.  The DA will initiate Address Pool request to the CASM</w:t>
      </w:r>
    </w:p>
    <w:p w14:paraId="151A9F4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Coordinator.  It can carry its desired size of address pool in</w:t>
      </w:r>
    </w:p>
    <w:p w14:paraId="395CA92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the request, or just use a default value.  The address pool size</w:t>
      </w:r>
    </w:p>
    <w:p w14:paraId="32D11E0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in the DA's request is only used as a hint.  The actual size of</w:t>
      </w:r>
    </w:p>
    <w:p w14:paraId="1B7987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the address pool is totally determined by CASM Coordinator.  It</w:t>
      </w:r>
    </w:p>
    <w:p w14:paraId="204294C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will also carry the DA's identification, the type of transition</w:t>
      </w:r>
    </w:p>
    <w:p w14:paraId="35522CD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mechanism and the indication of port allocation support.</w:t>
      </w:r>
    </w:p>
    <w:p w14:paraId="2C8F4E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B63FC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3.  The CASM Coordinator determines the address pool allocated for</w:t>
      </w:r>
    </w:p>
    <w:p w14:paraId="3AB8A62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the DA based on the parameters received.</w:t>
      </w:r>
    </w:p>
    <w:p w14:paraId="58CC0F1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6C0A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4.  The CASM Coordinator sends the Address Pool Reply to the DA.  It</w:t>
      </w:r>
    </w:p>
    <w:p w14:paraId="76DB90D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will also distribute the routing entry of the address pool</w:t>
      </w:r>
    </w:p>
    <w:p w14:paraId="6051493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automatically.  In particular, if the newly received address pool</w:t>
      </w:r>
    </w:p>
    <w:p w14:paraId="2973E38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can be aggregated to an existing one, the routing should be</w:t>
      </w:r>
    </w:p>
    <w:p w14:paraId="5DEBC21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aggregated accordingly.</w:t>
      </w:r>
    </w:p>
    <w:p w14:paraId="38822B0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BA4F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92D4F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00DB9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F47A0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FB5B4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E8A3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2CAE75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1B18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>Li, et al.              Expires December 30, 2018              [Page 11]</w:t>
      </w:r>
    </w:p>
    <w:p w14:paraId="238DA32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B8B2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47A6016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9142E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C1953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5.2.3.  Interface modeling requirements/Address Pool Status Report</w:t>
      </w:r>
    </w:p>
    <w:p w14:paraId="1686BA1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9D22E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4FB92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+--------------+                             +-----------------+</w:t>
      </w:r>
    </w:p>
    <w:p w14:paraId="097ED57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   Device     |                             |      CASM       |</w:t>
      </w:r>
    </w:p>
    <w:p w14:paraId="61D067A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   Agent      |                             |   Coordinator   |</w:t>
      </w:r>
    </w:p>
    <w:p w14:paraId="13259D0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+------+-------+                             +--------+--------+</w:t>
      </w:r>
    </w:p>
    <w:p w14:paraId="2505FF3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721BD8F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316021C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|1.Monitor and   |                                      |</w:t>
      </w:r>
    </w:p>
    <w:p w14:paraId="4FFB934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|count the status|                                      |</w:t>
      </w:r>
    </w:p>
    <w:p w14:paraId="014EAE9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428BAF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2.Address Pool Status Report          |</w:t>
      </w:r>
    </w:p>
    <w:p w14:paraId="03EB696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|---------------------------------------------&gt;|</w:t>
      </w:r>
    </w:p>
    <w:p w14:paraId="7937A0A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+--------+-------+</w:t>
      </w:r>
    </w:p>
    <w:p w14:paraId="661C349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  3. Record     |</w:t>
      </w:r>
    </w:p>
    <w:p w14:paraId="631B39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   address pool |</w:t>
      </w:r>
    </w:p>
    <w:p w14:paraId="266DAB3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+--------+-------+</w:t>
      </w:r>
    </w:p>
    <w:p w14:paraId="584E79C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4.Address Pool Report Confirm          |</w:t>
      </w:r>
    </w:p>
    <w:p w14:paraId="55A3B45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|&lt;---------------------------------------------|</w:t>
      </w:r>
    </w:p>
    <w:p w14:paraId="044A6C0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361E72F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492DAA0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E093C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920CD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035B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Figure 3: Address Pool Status Report</w:t>
      </w:r>
    </w:p>
    <w:p w14:paraId="06EBCDB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3F23F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Figure 3 illustrates the active address pool status report procedure:</w:t>
      </w:r>
    </w:p>
    <w:p w14:paraId="5454AA8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1FD6E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1.  The DA will monitor and count the usage status of the local</w:t>
      </w:r>
    </w:p>
    <w:p w14:paraId="138493D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pool.  The DA counts the address usage status in one</w:t>
      </w:r>
    </w:p>
    <w:p w14:paraId="602982B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month, one week and one day, which includes the local address,</w:t>
      </w:r>
    </w:p>
    <w:p w14:paraId="338882D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usage ratio (peak and average values), and the port usage</w:t>
      </w:r>
    </w:p>
    <w:p w14:paraId="171157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ratio (peak and average values).</w:t>
      </w:r>
    </w:p>
    <w:p w14:paraId="0F45E7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D0741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2.  The DA reports the address pool usage status to the CASM</w:t>
      </w:r>
    </w:p>
    <w:p w14:paraId="6302AA3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Coordinator.  For example, it will report the address usage</w:t>
      </w:r>
    </w:p>
    <w:p w14:paraId="7847DBB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status in one day, which contains the IP address, NAT44, address</w:t>
      </w:r>
    </w:p>
    <w:p w14:paraId="77C5B5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list: 30.14.44.0/28, peak address value 14, average address usage</w:t>
      </w:r>
    </w:p>
    <w:p w14:paraId="76D0F99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ratio 90%, TCP port usage ratio 20%, UDP port usage ratio 30% and</w:t>
      </w:r>
    </w:p>
    <w:p w14:paraId="4A040D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etc.</w:t>
      </w:r>
    </w:p>
    <w:p w14:paraId="18761E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852EA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3.  </w:t>
      </w:r>
      <w:commentRangeStart w:id="14"/>
      <w:r w:rsidRPr="00436E89">
        <w:rPr>
          <w:rFonts w:ascii="Courier New" w:eastAsia="Times New Roman" w:hAnsi="Courier New" w:cs="Courier New"/>
          <w:sz w:val="20"/>
          <w:szCs w:val="20"/>
        </w:rPr>
        <w:t>The CASM Coordinator records the status and compares with the</w:t>
      </w:r>
    </w:p>
    <w:p w14:paraId="3E5B337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existing address information to determine whether additional</w:t>
      </w:r>
    </w:p>
    <w:p w14:paraId="4BD1B5D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pool is needed.</w:t>
      </w:r>
      <w:commentRangeEnd w:id="14"/>
      <w:r w:rsidR="00422DE4">
        <w:rPr>
          <w:rStyle w:val="CommentReference"/>
        </w:rPr>
        <w:commentReference w:id="14"/>
      </w:r>
    </w:p>
    <w:p w14:paraId="473ADF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9C901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4.  The CASM Coordinator will confirm the address pool status report</w:t>
      </w:r>
    </w:p>
    <w:p w14:paraId="69504F0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request to the DA.  It will keep sending the address pool status</w:t>
      </w:r>
    </w:p>
    <w:p w14:paraId="48F4410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D700EB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F2A7B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196B7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12]</w:t>
      </w:r>
    </w:p>
    <w:p w14:paraId="203C15A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17CA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77AEACB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249C1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8597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report request to the CASM Coordinator if no confirm message is</w:t>
      </w:r>
    </w:p>
    <w:p w14:paraId="561194E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received.</w:t>
      </w:r>
    </w:p>
    <w:p w14:paraId="7B89D0A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17ABF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5.2.4.  Interface modeling requirements/Address Pool Status Query</w:t>
      </w:r>
    </w:p>
    <w:p w14:paraId="342C9C8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7D249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When the status of CASM Coordinator is lost or the CASM Coordinator</w:t>
      </w:r>
    </w:p>
    <w:p w14:paraId="11F13D8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needs the status information of the DAs, the CASM Coordinator may</w:t>
      </w:r>
    </w:p>
    <w:p w14:paraId="6ED3006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actively query the TD for the status information, as shown in step 1</w:t>
      </w:r>
    </w:p>
    <w:p w14:paraId="2FC3090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of Figure 4.  The following steps 2,3,4,5 are the same as the Address</w:t>
      </w:r>
    </w:p>
    <w:p w14:paraId="683EC9A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Pool Status Report procedure.</w:t>
      </w:r>
    </w:p>
    <w:p w14:paraId="4BCA0F2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B38FE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A450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+--------------+                             +-----------------+</w:t>
      </w:r>
    </w:p>
    <w:p w14:paraId="3ABAF30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   Device     |                             |      CASM       |</w:t>
      </w:r>
    </w:p>
    <w:p w14:paraId="310A112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   Agent      |                             |   Coordinator   |</w:t>
      </w:r>
    </w:p>
    <w:p w14:paraId="6A4036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+------+-------+                             +--------+--------+</w:t>
      </w:r>
    </w:p>
    <w:p w14:paraId="3C7764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4B4DDB5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04E48E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1.Address Pool Status Query          |</w:t>
      </w:r>
    </w:p>
    <w:p w14:paraId="4F40207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|&lt;---------------------------------------------|</w:t>
      </w:r>
    </w:p>
    <w:p w14:paraId="6A2A194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6C1854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7C5DEE8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|2.Monitor and   |                                      |</w:t>
      </w:r>
    </w:p>
    <w:p w14:paraId="3A93E57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|count the status|                                      |</w:t>
      </w:r>
    </w:p>
    <w:p w14:paraId="56D5EF6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684E039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3.Address Pool Status Report          |</w:t>
      </w:r>
    </w:p>
    <w:p w14:paraId="13ED2C3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|---------------------------------------------&gt;|</w:t>
      </w:r>
    </w:p>
    <w:p w14:paraId="0CC560A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+--------+-------+</w:t>
      </w:r>
    </w:p>
    <w:p w14:paraId="0B1A46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  4. Record     |</w:t>
      </w:r>
    </w:p>
    <w:p w14:paraId="0A0326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   address pool |</w:t>
      </w:r>
    </w:p>
    <w:p w14:paraId="35DC99E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+--------+-------+</w:t>
      </w:r>
    </w:p>
    <w:p w14:paraId="6B0877D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5.Address Pool Report Confirm          |</w:t>
      </w:r>
    </w:p>
    <w:p w14:paraId="3EEBA11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|&lt;---------------------------------------------|</w:t>
      </w:r>
    </w:p>
    <w:p w14:paraId="7090E68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01E8685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4BF88EE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8FFD7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FB367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6444B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Figure 4: Address Pool Status Query</w:t>
      </w:r>
    </w:p>
    <w:p w14:paraId="7CAD457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4F0BC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5.2.5.  Interface modeling requirements/Address Exhaustion</w:t>
      </w:r>
    </w:p>
    <w:p w14:paraId="598281A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B54A7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When the addresses used by the DA reaches a certain usage threshold,</w:t>
      </w:r>
    </w:p>
    <w:p w14:paraId="0BF5E2A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DA will renew the address pool request to the CASM Coordinator</w:t>
      </w:r>
    </w:p>
    <w:p w14:paraId="73045E5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for an additional address pool.  The procedure is the same as the</w:t>
      </w:r>
    </w:p>
    <w:p w14:paraId="09A4AC6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initial address pool request.</w:t>
      </w:r>
    </w:p>
    <w:p w14:paraId="0D7732F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EA895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A2B7A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6B4EB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B88BC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D7AA3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13]</w:t>
      </w:r>
    </w:p>
    <w:p w14:paraId="6EA9AD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790B4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>Internet-Draft           Address Pool Management               June 2018</w:t>
      </w:r>
    </w:p>
    <w:p w14:paraId="04B2BAF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BBB90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B506F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5.2.6.  Interface modeling requirements / Address Pool Release</w:t>
      </w:r>
    </w:p>
    <w:p w14:paraId="56D94D5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7980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36988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+--------------+                             +-----------------+</w:t>
      </w:r>
    </w:p>
    <w:p w14:paraId="4A85977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   Device     |                             |       CASM      |</w:t>
      </w:r>
    </w:p>
    <w:p w14:paraId="0211250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|   Agent      |                             |    Coordinator  |</w:t>
      </w:r>
    </w:p>
    <w:p w14:paraId="66C61A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+------+-------+                             +--------+--------+</w:t>
      </w:r>
    </w:p>
    <w:p w14:paraId="58FDA4E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15ABF84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016084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|1.Address pools |                                      |</w:t>
      </w:r>
    </w:p>
    <w:p w14:paraId="6ED276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  not used for a|                                      |</w:t>
      </w:r>
    </w:p>
    <w:p w14:paraId="1B1D91A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   long time    |                                      |</w:t>
      </w:r>
    </w:p>
    <w:p w14:paraId="586A45A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0000080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2.Address Pool Release Request        |</w:t>
      </w:r>
    </w:p>
    <w:p w14:paraId="1C40593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|---------------------------------------------&gt;|</w:t>
      </w:r>
    </w:p>
    <w:p w14:paraId="6BAAA1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+--------+-------+</w:t>
      </w:r>
    </w:p>
    <w:p w14:paraId="0C04129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|3. Update       |</w:t>
      </w:r>
    </w:p>
    <w:p w14:paraId="134ABEA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   address pool |</w:t>
      </w:r>
    </w:p>
    <w:p w14:paraId="3581715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|   database     |</w:t>
      </w:r>
    </w:p>
    <w:p w14:paraId="41E64B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+--------+-------+</w:t>
      </w:r>
    </w:p>
    <w:p w14:paraId="3AE1FA5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4.Address Pool Release Notification    |</w:t>
      </w:r>
    </w:p>
    <w:p w14:paraId="0A4DD3D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|&lt;---------------------------------------------|</w:t>
      </w:r>
    </w:p>
    <w:p w14:paraId="66C5B3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49871C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|5. Reduce       |                                      |</w:t>
      </w:r>
    </w:p>
    <w:p w14:paraId="5F70092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|  address pool  |                                      |</w:t>
      </w:r>
    </w:p>
    <w:p w14:paraId="681BDE9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+--------+-------+                                      |</w:t>
      </w:r>
    </w:p>
    <w:p w14:paraId="1036C39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6.Address Pool Release Confirm       |</w:t>
      </w:r>
    </w:p>
    <w:p w14:paraId="1FF91F1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|---------------------------------------------&gt;|</w:t>
      </w:r>
    </w:p>
    <w:p w14:paraId="332A7C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7FF883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                                             |</w:t>
      </w:r>
    </w:p>
    <w:p w14:paraId="7BC7E65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DD151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7ED9B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730A7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Figure 5: Address Pool Release</w:t>
      </w:r>
    </w:p>
    <w:p w14:paraId="3365278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AB78D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Figure 5 illustrates the address pool release procedure:</w:t>
      </w:r>
    </w:p>
    <w:p w14:paraId="2F48569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2E50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1.  The counting module in the DA checks if the usage threshold of</w:t>
      </w:r>
    </w:p>
    <w:p w14:paraId="5CD7A9F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pool reaches a certain condition;</w:t>
      </w:r>
    </w:p>
    <w:p w14:paraId="58A0708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08BD7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2.  The DA sends the address pool release request to the CASM</w:t>
      </w:r>
    </w:p>
    <w:p w14:paraId="50582A7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Coordinator to ask the release of those addresses;</w:t>
      </w:r>
    </w:p>
    <w:p w14:paraId="6162A4B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571B1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3.  The CASM Coordinator updates the local address pool information</w:t>
      </w:r>
    </w:p>
    <w:p w14:paraId="48B703D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to add the new addressed released;</w:t>
      </w:r>
    </w:p>
    <w:p w14:paraId="301A473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29C33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4.  The CASM Coordinator notifies the TD that the addresses have been</w:t>
      </w:r>
    </w:p>
    <w:p w14:paraId="0C34145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release successfully;</w:t>
      </w:r>
    </w:p>
    <w:p w14:paraId="44FC256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334F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7D1FF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3F167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14]</w:t>
      </w:r>
    </w:p>
    <w:p w14:paraId="794EFDF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7117D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1BAC4E6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47865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F9FD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5.  The DA will update the local address pool.  If no Address Pool</w:t>
      </w:r>
    </w:p>
    <w:p w14:paraId="777E999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Release Notification is received, the DA will repeat step 2;</w:t>
      </w:r>
    </w:p>
    <w:p w14:paraId="4ED75F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7FE74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6.  Optionally, the DA confirms with the CASM Coordinator that the</w:t>
      </w:r>
    </w:p>
    <w:p w14:paraId="40D8ECB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address pool has been released successfully.</w:t>
      </w:r>
    </w:p>
    <w:p w14:paraId="5CFE9C8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C78B4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6.  Services SDN Management Use Cases</w:t>
      </w:r>
    </w:p>
    <w:p w14:paraId="38382C3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06187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E68F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-------------</w:t>
      </w:r>
    </w:p>
    <w:p w14:paraId="6A0A305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|     CASM    |</w:t>
      </w:r>
    </w:p>
    <w:p w14:paraId="23EEA02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| Application |</w:t>
      </w:r>
    </w:p>
    <w:p w14:paraId="1481CFE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-------------</w:t>
      </w:r>
    </w:p>
    <w:p w14:paraId="5310C5E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:</w:t>
      </w:r>
    </w:p>
    <w:p w14:paraId="4585F11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 ------------------</w:t>
      </w:r>
    </w:p>
    <w:p w14:paraId="3E7F9B1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|     Provider     |</w:t>
      </w:r>
    </w:p>
    <w:p w14:paraId="406E562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|   Orchestrator   |</w:t>
      </w:r>
    </w:p>
    <w:p w14:paraId="63EB7C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|                  |</w:t>
      </w:r>
    </w:p>
    <w:p w14:paraId="5C07565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 .------------------.</w:t>
      </w:r>
    </w:p>
    <w:p w14:paraId="2087FD7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 .          :         .</w:t>
      </w:r>
    </w:p>
    <w:p w14:paraId="1C1422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        .           :          .</w:t>
      </w:r>
    </w:p>
    <w:p w14:paraId="4B6F6DD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------------     ------------     ------------</w:t>
      </w:r>
    </w:p>
    <w:p w14:paraId="0CD6918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|            |   |            |   |            |</w:t>
      </w:r>
    </w:p>
    <w:p w14:paraId="1E98A9A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| Controller |   | Controller |   | Controller |</w:t>
      </w:r>
    </w:p>
    <w:p w14:paraId="61B1307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|            |   |            |   |            |</w:t>
      </w:r>
    </w:p>
    <w:p w14:paraId="659CA23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------------     ------------     ------------</w:t>
      </w:r>
    </w:p>
    <w:p w14:paraId="4508DEA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:              .       .               :</w:t>
      </w:r>
    </w:p>
    <w:p w14:paraId="00531E2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:             .         .              :</w:t>
      </w:r>
    </w:p>
    <w:p w14:paraId="0FB8F52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    :            .           .             :</w:t>
      </w:r>
    </w:p>
    <w:p w14:paraId="45A155A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---------     ---------   ---------     ---------</w:t>
      </w:r>
    </w:p>
    <w:p w14:paraId="595F94E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Network |   | Network | | Network |   | Network |</w:t>
      </w:r>
    </w:p>
    <w:p w14:paraId="42E05EE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| Element |   | Element | | Element |   | Element |</w:t>
      </w:r>
    </w:p>
    <w:p w14:paraId="34A5767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---------     ---------   ---------     ---------</w:t>
      </w:r>
    </w:p>
    <w:p w14:paraId="4ABFB0E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F2E5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5AB62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  Figure 6: L3 and L2 Services Orchestration</w:t>
      </w:r>
    </w:p>
    <w:p w14:paraId="760A52B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1486A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Network Operators need to manage addressing of undelay network</w:t>
      </w:r>
    </w:p>
    <w:p w14:paraId="7F7DBF6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elements in order to build end-to-end services and private or public</w:t>
      </w:r>
    </w:p>
    <w:p w14:paraId="1624C85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clouds.  So address management of customer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equipments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provider</w:t>
      </w:r>
    </w:p>
    <w:p w14:paraId="1C27214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edges, but also of virtual machines, virtual functions and overlay</w:t>
      </w:r>
    </w:p>
    <w:p w14:paraId="2435637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networks </w:t>
      </w:r>
      <w:proofErr w:type="gramStart"/>
      <w:r w:rsidRPr="00436E89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a very important task.  In general the SDN Orchestrators</w:t>
      </w:r>
    </w:p>
    <w:p w14:paraId="2F3478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and other management systems must coordinate addressing schemes to</w:t>
      </w:r>
    </w:p>
    <w:p w14:paraId="0B079A5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ensure network operation.  There is need for one address management</w:t>
      </w:r>
    </w:p>
    <w:p w14:paraId="3DB996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system that would meet the requirements of such a network deployment.</w:t>
      </w:r>
    </w:p>
    <w:p w14:paraId="13D97A6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The SDN Orchestrator manages IPv4, IPv6 addresses and also MAC</w:t>
      </w:r>
    </w:p>
    <w:p w14:paraId="193A7B4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addresses to assign to network interfaces in order to install end-to-</w:t>
      </w:r>
    </w:p>
    <w:p w14:paraId="7398C1F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end services, and this task can be achieved by the CASM coordination.</w:t>
      </w:r>
    </w:p>
    <w:p w14:paraId="4655F2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4F92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A9EEC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39054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15]</w:t>
      </w:r>
    </w:p>
    <w:p w14:paraId="418B6F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49CF4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33A1535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07498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9CDC3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 typical use case is the application to the Service provisioning of</w:t>
      </w:r>
    </w:p>
    <w:p w14:paraId="4DB8325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L3VPN and L2VPN by the SDN orchestration level.  For example the</w:t>
      </w:r>
    </w:p>
    <w:p w14:paraId="2E6F4A8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architecture presented in [RFC8309] and, more in general in every SDN</w:t>
      </w:r>
    </w:p>
    <w:p w14:paraId="7E8C107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architecture, could be integrated with CASM.  It is important to</w:t>
      </w:r>
    </w:p>
    <w:p w14:paraId="5E6067C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mention also the possibility of Multi-Provider services, and in this</w:t>
      </w:r>
    </w:p>
    <w:p w14:paraId="3379AF6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case the two CASM coordinators of the two involved Providers should</w:t>
      </w:r>
    </w:p>
    <w:p w14:paraId="5E4BF80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synchronize.  The following Figure shows how CASM Application can</w:t>
      </w:r>
    </w:p>
    <w:p w14:paraId="237657E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communicate with both the Network Operator Orchestrator and, in case</w:t>
      </w:r>
    </w:p>
    <w:p w14:paraId="0E16A6A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of Multi-Provider Service, with another Network Operator Orchestrator</w:t>
      </w:r>
    </w:p>
    <w:p w14:paraId="160388C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too.</w:t>
      </w:r>
    </w:p>
    <w:p w14:paraId="20A2A0F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0614C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7.  Security Considerations</w:t>
      </w:r>
    </w:p>
    <w:p w14:paraId="7658B39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EFA89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8.  Acknowledgements</w:t>
      </w:r>
    </w:p>
    <w:p w14:paraId="5C245E6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45BD2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N/A.</w:t>
      </w:r>
    </w:p>
    <w:p w14:paraId="60765C0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B66BA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9.  References</w:t>
      </w:r>
    </w:p>
    <w:p w14:paraId="6C4D25C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AF5F5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9.1.  Normative References</w:t>
      </w:r>
    </w:p>
    <w:p w14:paraId="70EA80C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5B0DC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[RFC2132]  Alexander, S. and R.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Droms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"DHCP Options and BOOTP Vendor</w:t>
      </w:r>
    </w:p>
    <w:p w14:paraId="132CBA8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Extensions", RFC 2132, DOI 10.17487/RFC2132, March 1997,</w:t>
      </w:r>
    </w:p>
    <w:p w14:paraId="35FD87A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&lt;https://www.rfc-editor.org/info/rfc2132&gt;.</w:t>
      </w:r>
    </w:p>
    <w:p w14:paraId="5A4A79C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2F564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[RFC3315]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Droms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R., Ed., Bound, J., Volz, B., Lemon, T., Perkins,</w:t>
      </w:r>
    </w:p>
    <w:p w14:paraId="110EEE5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C., and M. Carney, "Dynamic Host Configuration Protocol</w:t>
      </w:r>
    </w:p>
    <w:p w14:paraId="04D9563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for IPv6 (DHCPv6)", RFC 3315, DOI 10.17487/RFC3315, July</w:t>
      </w:r>
    </w:p>
    <w:p w14:paraId="20CC7B8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2003, &lt;https://www.rfc-editor.org/info/rfc3315&gt;.</w:t>
      </w:r>
    </w:p>
    <w:p w14:paraId="5FACC3A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DC0D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[RFC6020]  Bjorklund, M., Ed., "YANG - A Data Modeling Language for</w:t>
      </w:r>
    </w:p>
    <w:p w14:paraId="71F55A0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the Network Configuration Protocol (NETCONF)", RFC 6020,</w:t>
      </w:r>
    </w:p>
    <w:p w14:paraId="6C8C33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DOI 10.17487/RFC6020, October 2010,</w:t>
      </w:r>
    </w:p>
    <w:p w14:paraId="599765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&lt;https://www.rfc-editor.org/info/rfc6020&gt;.</w:t>
      </w:r>
    </w:p>
    <w:p w14:paraId="200BE0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9F9ED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[RFC6241]  Enns, R., Ed., Bjorklund, M., Ed.,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Schoenwaelder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J., Ed.,</w:t>
      </w:r>
    </w:p>
    <w:p w14:paraId="409CFCC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and A. Bierman, Ed., "Network Configuration Protocol</w:t>
      </w:r>
    </w:p>
    <w:p w14:paraId="6199A53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(NETCONF)", RFC 6241, DOI 10.17487/RFC6241, June 2011,</w:t>
      </w:r>
    </w:p>
    <w:p w14:paraId="5E6376A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&lt;https://www.rfc-editor.org/info/rfc6241&gt;.</w:t>
      </w:r>
    </w:p>
    <w:p w14:paraId="28CB0E4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EF831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[RFC8040]  Bierman, A., Bjorklund, M., and K.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Watsen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"RESTCONF</w:t>
      </w:r>
    </w:p>
    <w:p w14:paraId="4F843C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Protocol", RFC 8040, DOI 10.17487/RFC8040, January 2017,</w:t>
      </w:r>
    </w:p>
    <w:p w14:paraId="1F02A73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&lt;https://www.rfc-editor.org/info/rfc8040&gt;.</w:t>
      </w:r>
    </w:p>
    <w:p w14:paraId="43D670F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B8176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[RFC8174]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Leiba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B., "Ambiguity of Uppercase vs Lowercase in RFC</w:t>
      </w:r>
    </w:p>
    <w:p w14:paraId="7566D7A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2119 Key Words", BCP 14, RFC 8174, DOI 10.17487/RFC8174,</w:t>
      </w:r>
    </w:p>
    <w:p w14:paraId="056C30E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May 2017, &lt;https://www.rfc-editor.org/info/rfc8174&gt;.</w:t>
      </w:r>
    </w:p>
    <w:p w14:paraId="229DFFB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66EBF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7815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E5C7E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339CA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16]</w:t>
      </w:r>
    </w:p>
    <w:p w14:paraId="7F0D66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118B3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7C17A7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72B1F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2328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>9.2.  Informative References</w:t>
      </w:r>
    </w:p>
    <w:p w14:paraId="60D2BE8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E5293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[RFC6888]  Perreault, S., Ed., Yamagata, I.,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Miyakawa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S., Nakagawa,</w:t>
      </w:r>
    </w:p>
    <w:p w14:paraId="656B4F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A., and H.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Ashida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"Common Requirements for Carrier-Grade</w:t>
      </w:r>
    </w:p>
    <w:p w14:paraId="60C8E7D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NATs (CGNs)", BCP 127, RFC 6888, DOI 10.17487/RFC6888,</w:t>
      </w:r>
    </w:p>
    <w:p w14:paraId="1672AD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           April 2013, &lt;https://www.rfc-editor.org/info/rfc6888&gt;.</w:t>
      </w:r>
    </w:p>
    <w:p w14:paraId="487A8A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21C6A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Authors' Addresses</w:t>
      </w:r>
    </w:p>
    <w:p w14:paraId="4ACF75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3DF428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Chen Li</w:t>
      </w:r>
    </w:p>
    <w:p w14:paraId="7707131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China Telecom</w:t>
      </w:r>
    </w:p>
    <w:p w14:paraId="6575784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No.118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Xizhimennei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street, Xicheng District</w:t>
      </w:r>
    </w:p>
    <w:p w14:paraId="669545D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Beijing  100035</w:t>
      </w:r>
    </w:p>
    <w:p w14:paraId="07A52C7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P.R. China</w:t>
      </w:r>
    </w:p>
    <w:p w14:paraId="66A77F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C62EF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lichen@ctbri.com.cn</w:t>
      </w:r>
    </w:p>
    <w:p w14:paraId="4805C41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400C2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1E382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Chongfeng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Xie</w:t>
      </w:r>
      <w:proofErr w:type="spellEnd"/>
    </w:p>
    <w:p w14:paraId="265D657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China Telecom</w:t>
      </w:r>
    </w:p>
    <w:p w14:paraId="680B82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No.118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Xizhimennei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street, Xicheng District</w:t>
      </w:r>
    </w:p>
    <w:p w14:paraId="1C99EEF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Beijing  100035</w:t>
      </w:r>
    </w:p>
    <w:p w14:paraId="5870853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P.R. China</w:t>
      </w:r>
    </w:p>
    <w:p w14:paraId="6FB37DD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F0CD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xiechf.bri@chinatelecom.cn</w:t>
      </w:r>
    </w:p>
    <w:p w14:paraId="580D1F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6F408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0C30B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Rakesh Kumar</w:t>
      </w:r>
    </w:p>
    <w:p w14:paraId="13B5F85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Juniper Networks</w:t>
      </w:r>
    </w:p>
    <w:p w14:paraId="4704A78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1133 Innovation Way</w:t>
      </w:r>
    </w:p>
    <w:p w14:paraId="189BA6E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Sunnyvale  CA 94089</w:t>
      </w:r>
    </w:p>
    <w:p w14:paraId="265FDDD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US</w:t>
      </w:r>
    </w:p>
    <w:p w14:paraId="46CE51B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2237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rkkumar@juniper.net</w:t>
      </w:r>
    </w:p>
    <w:p w14:paraId="5FB7BE5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0D898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62319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Anil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Lohiya</w:t>
      </w:r>
      <w:proofErr w:type="spellEnd"/>
    </w:p>
    <w:p w14:paraId="4B168D5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Juniper Networks</w:t>
      </w:r>
    </w:p>
    <w:p w14:paraId="3B38D74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1133 Innovation Way</w:t>
      </w:r>
    </w:p>
    <w:p w14:paraId="0EA7EA7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Sunnyvale  CA 94089</w:t>
      </w:r>
    </w:p>
    <w:p w14:paraId="5ADA434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US</w:t>
      </w:r>
    </w:p>
    <w:p w14:paraId="0254AEA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BDE43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alohiya@juniper.net</w:t>
      </w:r>
    </w:p>
    <w:p w14:paraId="60E7C7E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ECB7C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54550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4E6BF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90EA0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6FD03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93792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9B258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FBA8E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17]</w:t>
      </w:r>
    </w:p>
    <w:p w14:paraId="7C8A646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39B04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Internet-Draft           Address Pool Management               June 2018</w:t>
      </w:r>
    </w:p>
    <w:p w14:paraId="142BB7B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336B8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BB0EC8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Giuseppe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Fioccola</w:t>
      </w:r>
      <w:proofErr w:type="spellEnd"/>
    </w:p>
    <w:p w14:paraId="1D6F438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Telecom Italia</w:t>
      </w:r>
    </w:p>
    <w:p w14:paraId="507E39E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Via Reiss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Romoli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, 274</w:t>
      </w:r>
    </w:p>
    <w:p w14:paraId="1580450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Torino  10148</w:t>
      </w:r>
    </w:p>
    <w:p w14:paraId="74E5363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Italy</w:t>
      </w:r>
    </w:p>
    <w:p w14:paraId="185EEFC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212D2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giuseppe.fioccola@telecomitalia.it</w:t>
      </w:r>
    </w:p>
    <w:p w14:paraId="4CCE5A8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72F43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0E897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Weiping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Xu</w:t>
      </w:r>
    </w:p>
    <w:p w14:paraId="24BB69C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Huawei Technologies</w:t>
      </w:r>
    </w:p>
    <w:p w14:paraId="44D5B3D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Bantian,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Longgang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District</w:t>
      </w:r>
    </w:p>
    <w:p w14:paraId="5560E99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shenzhen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 518129</w:t>
      </w:r>
    </w:p>
    <w:p w14:paraId="01EE1F5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P.R. China</w:t>
      </w:r>
    </w:p>
    <w:p w14:paraId="273461F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9FC82F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xuweiping@huawei.com</w:t>
      </w:r>
    </w:p>
    <w:p w14:paraId="4FCF701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0B107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83B2B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Will(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Shucheng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>) Liu</w:t>
      </w:r>
    </w:p>
    <w:p w14:paraId="326B2E1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Huawei Technologies</w:t>
      </w:r>
    </w:p>
    <w:p w14:paraId="54D49AA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Bantian,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Longgang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District</w:t>
      </w:r>
    </w:p>
    <w:p w14:paraId="7B3EA2A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shenzhen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 518129</w:t>
      </w:r>
    </w:p>
    <w:p w14:paraId="2CF2EFA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P.R. China</w:t>
      </w:r>
    </w:p>
    <w:p w14:paraId="7EDFE33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E1C3B6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liushucheng@huawei.com</w:t>
      </w:r>
    </w:p>
    <w:p w14:paraId="4C20900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431945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2D17A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Di Ma</w:t>
      </w:r>
    </w:p>
    <w:p w14:paraId="19F216C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ZDNS</w:t>
      </w:r>
    </w:p>
    <w:p w14:paraId="775F81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4 South 4th St.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Zhongguancun</w:t>
      </w:r>
      <w:proofErr w:type="spellEnd"/>
    </w:p>
    <w:p w14:paraId="25F78C0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Beijing  100190</w:t>
      </w:r>
    </w:p>
    <w:p w14:paraId="24C3A68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P.R. China</w:t>
      </w:r>
    </w:p>
    <w:p w14:paraId="00D7AB6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CD6A67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madi@zdns.cn</w:t>
      </w:r>
    </w:p>
    <w:p w14:paraId="01BE0C17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E284F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14549E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Jun Bi</w:t>
      </w:r>
    </w:p>
    <w:p w14:paraId="61FF3499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Tsinghua University</w:t>
      </w:r>
    </w:p>
    <w:p w14:paraId="1691AD8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3-212, FIT Building, Tsinghua University, </w:t>
      </w:r>
      <w:proofErr w:type="spellStart"/>
      <w:r w:rsidRPr="00436E89">
        <w:rPr>
          <w:rFonts w:ascii="Courier New" w:eastAsia="Times New Roman" w:hAnsi="Courier New" w:cs="Courier New"/>
          <w:sz w:val="20"/>
          <w:szCs w:val="20"/>
        </w:rPr>
        <w:t>Haidian</w:t>
      </w:r>
      <w:proofErr w:type="spellEnd"/>
      <w:r w:rsidRPr="00436E89">
        <w:rPr>
          <w:rFonts w:ascii="Courier New" w:eastAsia="Times New Roman" w:hAnsi="Courier New" w:cs="Courier New"/>
          <w:sz w:val="20"/>
          <w:szCs w:val="20"/>
        </w:rPr>
        <w:t xml:space="preserve"> District</w:t>
      </w:r>
    </w:p>
    <w:p w14:paraId="6DBA9C4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Beijing  100084</w:t>
      </w:r>
    </w:p>
    <w:p w14:paraId="2B0A759C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P.R. China</w:t>
      </w:r>
    </w:p>
    <w:p w14:paraId="4B4EBA76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542413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 xml:space="preserve">   Email: junbi@tsinghua.edu.cn</w:t>
      </w:r>
    </w:p>
    <w:p w14:paraId="04F8B34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01DA52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21527B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661898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CA45E1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E7873A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13BA8A4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C17D10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E78E6D" w14:textId="77777777" w:rsidR="00436E89" w:rsidRPr="00436E89" w:rsidRDefault="00436E89" w:rsidP="00436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36E89">
        <w:rPr>
          <w:rFonts w:ascii="Courier New" w:eastAsia="Times New Roman" w:hAnsi="Courier New" w:cs="Courier New"/>
          <w:sz w:val="20"/>
          <w:szCs w:val="20"/>
        </w:rPr>
        <w:t>Li, et al.              Expires December 30, 2018              [Page 18]</w:t>
      </w:r>
    </w:p>
    <w:p w14:paraId="421E1378" w14:textId="77777777" w:rsidR="003A150E" w:rsidRDefault="003A150E"/>
    <w:sectPr w:rsidR="003A150E" w:rsidSect="00C6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oe Clarke" w:date="2018-07-15T11:17:00Z" w:initials="JC">
    <w:p w14:paraId="7B58589D" w14:textId="19925D53" w:rsidR="00436E89" w:rsidRDefault="00436E89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  <w:comment w:id="7" w:author="Joe Clarke" w:date="2018-07-15T12:52:00Z" w:initials="JC">
    <w:p w14:paraId="129CCDE1" w14:textId="33A2D422" w:rsidR="00900F59" w:rsidRDefault="00900F59">
      <w:pPr>
        <w:pStyle w:val="CommentText"/>
      </w:pPr>
      <w:r>
        <w:rPr>
          <w:rStyle w:val="CommentReference"/>
        </w:rPr>
        <w:annotationRef/>
      </w:r>
      <w:r>
        <w:t>What about HA?</w:t>
      </w:r>
    </w:p>
  </w:comment>
  <w:comment w:id="8" w:author="Joe Clarke" w:date="2018-07-15T12:51:00Z" w:initials="JC">
    <w:p w14:paraId="11272FA5" w14:textId="0DDDD764" w:rsidR="00900F59" w:rsidRDefault="00900F59">
      <w:pPr>
        <w:pStyle w:val="CommentText"/>
      </w:pPr>
      <w:r>
        <w:rPr>
          <w:rStyle w:val="CommentReference"/>
        </w:rPr>
        <w:annotationRef/>
      </w:r>
      <w:r>
        <w:t>What if CASM cannot satisfy what is needed?  For example, if I am a DHCP PD server, and I have 10 clients wanting prefixes, but CASM only gives me 8, what do I do then?</w:t>
      </w:r>
    </w:p>
  </w:comment>
  <w:comment w:id="9" w:author="Joe Clarke" w:date="2018-07-15T12:47:00Z" w:initials="JC">
    <w:p w14:paraId="2555F2B5" w14:textId="749D2B46" w:rsidR="00900F59" w:rsidRDefault="00900F59">
      <w:pPr>
        <w:pStyle w:val="CommentText"/>
      </w:pPr>
      <w:r>
        <w:rPr>
          <w:rStyle w:val="CommentReference"/>
        </w:rPr>
        <w:annotationRef/>
      </w:r>
      <w:r>
        <w:t>Your abstract and intro specifically spell out complexities associated with IP address management.  I think IP should be the primary initial focus, and I wouldn't even mention other things until IP is fleshed out.</w:t>
      </w:r>
    </w:p>
  </w:comment>
  <w:comment w:id="10" w:author="Joe Clarke" w:date="2018-07-15T12:49:00Z" w:initials="JC">
    <w:p w14:paraId="4C920BC6" w14:textId="359E336A" w:rsidR="00900F59" w:rsidRDefault="00900F59">
      <w:pPr>
        <w:pStyle w:val="CommentText"/>
      </w:pPr>
      <w:r>
        <w:rPr>
          <w:rStyle w:val="CommentReference"/>
        </w:rPr>
        <w:annotationRef/>
      </w:r>
      <w:r>
        <w:t xml:space="preserve">Does this include coordinating address reservations on router-peer interfaces?  </w:t>
      </w:r>
    </w:p>
  </w:comment>
  <w:comment w:id="11" w:author="Joe Clarke" w:date="2018-07-15T12:44:00Z" w:initials="JC">
    <w:p w14:paraId="1A0B6A52" w14:textId="2E69A118" w:rsidR="00900F59" w:rsidRPr="00900F59" w:rsidRDefault="00900F59">
      <w:pPr>
        <w:pStyle w:val="CommentText"/>
      </w:pPr>
      <w:r>
        <w:rPr>
          <w:rStyle w:val="CommentReference"/>
        </w:rPr>
        <w:annotationRef/>
      </w:r>
      <w:r>
        <w:t xml:space="preserve">If I read this right, CASM would be the NETCONF </w:t>
      </w:r>
      <w:r>
        <w:rPr>
          <w:b/>
        </w:rPr>
        <w:t>server</w:t>
      </w:r>
      <w:r>
        <w:t xml:space="preserve"> here with the device being the client.  The device requests things of the CASM coordinator, not vice versa.</w:t>
      </w:r>
    </w:p>
  </w:comment>
  <w:comment w:id="12" w:author="Joe Clarke" w:date="2018-07-15T12:42:00Z" w:initials="JC">
    <w:p w14:paraId="44C9884D" w14:textId="4F9B7604" w:rsidR="00EF07DE" w:rsidRDefault="00EF07DE">
      <w:pPr>
        <w:pStyle w:val="CommentText"/>
      </w:pPr>
      <w:r>
        <w:rPr>
          <w:rStyle w:val="CommentReference"/>
        </w:rPr>
        <w:annotationRef/>
      </w:r>
      <w:r w:rsidR="00900F59">
        <w:t>This seems overly intrusive.  Why can’t the DHCP server request the addresses/prefixes it needs, and then do what it already does to maintain lease state.  CASM should not be bothered with individual leases.</w:t>
      </w:r>
    </w:p>
  </w:comment>
  <w:comment w:id="13" w:author="Joe Clarke" w:date="2018-07-15T12:42:00Z" w:initials="JC">
    <w:p w14:paraId="78DA0777" w14:textId="18A31E2E" w:rsidR="00EF07DE" w:rsidRDefault="00EF07DE">
      <w:pPr>
        <w:pStyle w:val="CommentText"/>
      </w:pPr>
      <w:r>
        <w:rPr>
          <w:rStyle w:val="CommentReference"/>
        </w:rPr>
        <w:annotationRef/>
      </w:r>
      <w:r>
        <w:t>This exists today with DDNS.  Why does CASM need to be involved with this?</w:t>
      </w:r>
    </w:p>
  </w:comment>
  <w:comment w:id="14" w:author="Joe Clarke" w:date="2018-07-15T13:06:00Z" w:initials="JC">
    <w:p w14:paraId="4848AD6E" w14:textId="26933E12" w:rsidR="00422DE4" w:rsidRDefault="00422DE4">
      <w:pPr>
        <w:pStyle w:val="CommentText"/>
      </w:pPr>
      <w:r>
        <w:rPr>
          <w:rStyle w:val="CommentReference"/>
        </w:rPr>
        <w:annotationRef/>
      </w:r>
      <w:r w:rsidR="00686945">
        <w:t xml:space="preserve">Why would both the CASM coordinator and the DA do this?  Meaning, if I am a DHCP server or a NAT router, I would maintain my own state as to how many addresses/ports are in use.  </w:t>
      </w:r>
      <w:r w:rsidR="00686945">
        <w:t xml:space="preserve">I would then re-request more pools/space from the CASM </w:t>
      </w:r>
      <w:r w:rsidR="00686945">
        <w:t>Coordinator.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58589D" w15:done="0"/>
  <w15:commentEx w15:paraId="129CCDE1" w15:done="0"/>
  <w15:commentEx w15:paraId="11272FA5" w15:done="0"/>
  <w15:commentEx w15:paraId="2555F2B5" w15:done="0"/>
  <w15:commentEx w15:paraId="4C920BC6" w15:done="0"/>
  <w15:commentEx w15:paraId="1A0B6A52" w15:done="0"/>
  <w15:commentEx w15:paraId="44C9884D" w15:done="0"/>
  <w15:commentEx w15:paraId="78DA0777" w15:done="0"/>
  <w15:commentEx w15:paraId="4848AD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58589D" w16cid:durableId="1EF5ABC1"/>
  <w16cid:commentId w16cid:paraId="129CCDE1" w16cid:durableId="1EF5C21E"/>
  <w16cid:commentId w16cid:paraId="11272FA5" w16cid:durableId="1EF5C1BD"/>
  <w16cid:commentId w16cid:paraId="2555F2B5" w16cid:durableId="1EF5C0CF"/>
  <w16cid:commentId w16cid:paraId="4C920BC6" w16cid:durableId="1EF5C15C"/>
  <w16cid:commentId w16cid:paraId="1A0B6A52" w16cid:durableId="1EF5C016"/>
  <w16cid:commentId w16cid:paraId="44C9884D" w16cid:durableId="1EF5BFD3"/>
  <w16cid:commentId w16cid:paraId="78DA0777" w16cid:durableId="1EF5BFBE"/>
  <w16cid:commentId w16cid:paraId="4848AD6E" w16cid:durableId="1EF5C5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89"/>
    <w:rsid w:val="000D1BE0"/>
    <w:rsid w:val="003A150E"/>
    <w:rsid w:val="00422DE4"/>
    <w:rsid w:val="00436E89"/>
    <w:rsid w:val="00686945"/>
    <w:rsid w:val="00900F59"/>
    <w:rsid w:val="00C62B27"/>
    <w:rsid w:val="00D90DFC"/>
    <w:rsid w:val="00E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8B5A6"/>
  <w14:defaultImageDpi w14:val="32767"/>
  <w15:chartTrackingRefBased/>
  <w15:docId w15:val="{BB2D6FE2-D8D2-2B4E-AB4D-95FC6DB4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E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E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8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6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E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E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5939</Words>
  <Characters>33857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39717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Clarke</dc:creator>
  <cp:keywords/>
  <dc:description/>
  <cp:lastModifiedBy>Joe Clarke</cp:lastModifiedBy>
  <cp:revision>1</cp:revision>
  <dcterms:created xsi:type="dcterms:W3CDTF">2018-07-15T15:14:00Z</dcterms:created>
  <dcterms:modified xsi:type="dcterms:W3CDTF">2018-07-15T17:19:00Z</dcterms:modified>
</cp:coreProperties>
</file>